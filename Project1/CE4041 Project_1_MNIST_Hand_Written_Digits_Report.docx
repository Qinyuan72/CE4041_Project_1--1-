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/>
  <w:body>
    <w:p xmlns:wp14="http://schemas.microsoft.com/office/word/2010/wordml" w:rsidR="00901900" w:rsidRDefault="00901900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4E18942D" wp14:editId="7777777">
            <wp:extent cx="1876425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57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01900" w:rsidRDefault="00901900" w14:paraId="0A37501D" wp14:textId="77777777"/>
    <w:p xmlns:wp14="http://schemas.microsoft.com/office/word/2010/wordml" w:rsidR="00901900" w:rsidRDefault="00901900" w14:paraId="5DAB6C7B" wp14:textId="77777777">
      <w:pPr>
        <w:jc w:val="center"/>
      </w:pPr>
    </w:p>
    <w:p xmlns:wp14="http://schemas.microsoft.com/office/word/2010/wordml" w:rsidR="00901900" w:rsidRDefault="00901900" w14:paraId="02EB378F" wp14:textId="77777777">
      <w:pPr>
        <w:jc w:val="center"/>
      </w:pPr>
    </w:p>
    <w:p xmlns:wp14="http://schemas.microsoft.com/office/word/2010/wordml" w:rsidR="00901900" w:rsidRDefault="00901900" w14:paraId="25EA6440" wp14:textId="77777777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Project Report for</w:t>
      </w:r>
    </w:p>
    <w:p xmlns:wp14="http://schemas.microsoft.com/office/word/2010/wordml" w:rsidR="00901900" w:rsidRDefault="00901900" w14:paraId="0F34C8AD" wp14:textId="77777777">
      <w:pPr>
        <w:jc w:val="center"/>
      </w:pPr>
      <w:r>
        <w:rPr>
          <w:b/>
          <w:bCs/>
          <w:sz w:val="28"/>
          <w:szCs w:val="28"/>
        </w:rPr>
        <w:t>CE4041 – Artificial Intelligence</w:t>
      </w:r>
    </w:p>
    <w:p xmlns:wp14="http://schemas.microsoft.com/office/word/2010/wordml" w:rsidR="00901900" w:rsidRDefault="00901900" w14:paraId="6A05A809" wp14:textId="77777777">
      <w:pPr>
        <w:jc w:val="center"/>
      </w:pPr>
    </w:p>
    <w:p xmlns:wp14="http://schemas.microsoft.com/office/word/2010/wordml" w:rsidR="00901900" w:rsidRDefault="00901900" w14:paraId="5A39BBE3" wp14:textId="77777777">
      <w:pPr>
        <w:jc w:val="center"/>
      </w:pPr>
    </w:p>
    <w:p xmlns:wp14="http://schemas.microsoft.com/office/word/2010/wordml" w:rsidR="00901900" w:rsidRDefault="00901900" w14:paraId="291F4C97" wp14:textId="77777777">
      <w:pPr>
        <w:jc w:val="center"/>
        <w:rPr>
          <w:sz w:val="28"/>
          <w:szCs w:val="28"/>
        </w:rPr>
      </w:pPr>
      <w:r w:rsidRPr="18505D4E" w:rsidR="00901900">
        <w:rPr>
          <w:sz w:val="28"/>
          <w:szCs w:val="28"/>
        </w:rPr>
        <w:t xml:space="preserve">Classifier implementation for the MNIST </w:t>
      </w:r>
      <w:r w:rsidRPr="18505D4E" w:rsidR="00901900">
        <w:rPr>
          <w:sz w:val="28"/>
          <w:szCs w:val="28"/>
        </w:rPr>
        <w:t>hand</w:t>
      </w:r>
      <w:del w:author="ULStudent:IBRAHIM SAANA.AMINU" w:date="2024-10-31T15:17:31.847Z" w:id="1290419472">
        <w:r w:rsidRPr="18505D4E" w:rsidDel="00901900">
          <w:rPr>
            <w:sz w:val="28"/>
            <w:szCs w:val="28"/>
          </w:rPr>
          <w:delText xml:space="preserve"> </w:delText>
        </w:r>
      </w:del>
      <w:r w:rsidRPr="18505D4E" w:rsidR="00901900">
        <w:rPr>
          <w:sz w:val="28"/>
          <w:szCs w:val="28"/>
        </w:rPr>
        <w:t>written</w:t>
      </w:r>
      <w:r w:rsidRPr="18505D4E" w:rsidR="00901900">
        <w:rPr>
          <w:sz w:val="28"/>
          <w:szCs w:val="28"/>
        </w:rPr>
        <w:t xml:space="preserve"> digits database</w:t>
      </w:r>
    </w:p>
    <w:p xmlns:wp14="http://schemas.microsoft.com/office/word/2010/wordml" w:rsidR="00901900" w:rsidRDefault="00901900" w14:paraId="41C8F396" wp14:textId="77777777">
      <w:pPr>
        <w:jc w:val="center"/>
        <w:rPr>
          <w:sz w:val="28"/>
          <w:szCs w:val="28"/>
        </w:rPr>
      </w:pPr>
    </w:p>
    <w:p xmlns:wp14="http://schemas.microsoft.com/office/word/2010/wordml" w:rsidR="00901900" w:rsidRDefault="00901900" w14:paraId="72A3D3EC" wp14:textId="77777777">
      <w:pPr>
        <w:jc w:val="center"/>
        <w:rPr>
          <w:b/>
          <w:bCs/>
          <w:color w:val="FF0000"/>
          <w:sz w:val="28"/>
          <w:szCs w:val="28"/>
        </w:rPr>
      </w:pPr>
    </w:p>
    <w:p xmlns:wp14="http://schemas.microsoft.com/office/word/2010/wordml" w:rsidR="00901900" w:rsidRDefault="00901900" w14:paraId="0D0B940D" wp14:textId="77777777">
      <w:pPr>
        <w:jc w:val="center"/>
        <w:rPr>
          <w:b/>
          <w:bCs/>
          <w:color w:val="FF0000"/>
          <w:sz w:val="28"/>
          <w:szCs w:val="28"/>
        </w:rPr>
      </w:pPr>
    </w:p>
    <w:p xmlns:wp14="http://schemas.microsoft.com/office/word/2010/wordml" w:rsidR="00901900" w:rsidRDefault="00901900" w14:paraId="0E27B00A" wp14:textId="77777777">
      <w:pPr>
        <w:jc w:val="center"/>
        <w:rPr>
          <w:b/>
          <w:bCs/>
          <w:color w:val="FF0000"/>
          <w:sz w:val="28"/>
          <w:szCs w:val="28"/>
        </w:rPr>
      </w:pPr>
    </w:p>
    <w:p xmlns:wp14="http://schemas.microsoft.com/office/word/2010/wordml" w:rsidR="00901900" w:rsidRDefault="00901900" w14:paraId="60061E4C" wp14:textId="77777777">
      <w:pPr>
        <w:jc w:val="center"/>
        <w:rPr>
          <w:b/>
          <w:bCs/>
          <w:color w:val="FF0000"/>
          <w:sz w:val="28"/>
          <w:szCs w:val="28"/>
        </w:rPr>
      </w:pPr>
    </w:p>
    <w:p xmlns:wp14="http://schemas.microsoft.com/office/word/2010/wordml" w:rsidR="00901900" w:rsidRDefault="00901900" w14:paraId="58DF7639" wp14:textId="77777777">
      <w:pPr>
        <w:jc w:val="center"/>
      </w:pPr>
      <w:r>
        <w:rPr>
          <w:sz w:val="28"/>
          <w:szCs w:val="28"/>
        </w:rPr>
        <w:t>Revision Timestamp:</w:t>
      </w:r>
      <w:r>
        <w:rPr>
          <w:b/>
          <w:bCs/>
          <w:sz w:val="28"/>
          <w:szCs w:val="28"/>
        </w:rPr>
        <w:t xml:space="preserve"> </w:t>
      </w:r>
      <w:r>
        <w:fldChar w:fldCharType="begin"/>
      </w:r>
      <w:r>
        <w:instrText xml:space="preserve"> DATE \@"dd\/MM\/yyyy\ HH:mm:ss" </w:instrText>
      </w:r>
      <w:r>
        <w:fldChar w:fldCharType="separate"/>
      </w:r>
      <w:r>
        <w:t>27/10/2024 17:58:58</w:t>
      </w:r>
      <w:r>
        <w:fldChar w:fldCharType="end"/>
      </w:r>
    </w:p>
    <w:p xmlns:wp14="http://schemas.microsoft.com/office/word/2010/wordml" w:rsidR="00901900" w:rsidRDefault="00901900" w14:paraId="44EAFD9C" wp14:textId="77777777">
      <w:pPr>
        <w:pageBreakBefore/>
        <w:jc w:val="center"/>
      </w:pPr>
    </w:p>
    <w:p xmlns:wp14="http://schemas.microsoft.com/office/word/2010/wordml" w:rsidR="00901900" w:rsidRDefault="00901900" w14:paraId="50B6C980" wp14:textId="3CAD0DF5">
      <w:pPr>
        <w:pStyle w:val="Heading1"/>
        <w:rPr/>
      </w:pPr>
      <w:bookmarkStart w:name="__RefHeading__652_755868819" w:id="0"/>
      <w:bookmarkEnd w:id="0"/>
      <w:r w:rsidR="00901900">
        <w:rPr/>
        <w:t>Project Team</w:t>
      </w:r>
    </w:p>
    <w:p xmlns:wp14="http://schemas.microsoft.com/office/word/2010/wordml" w:rsidR="00901900" w:rsidRDefault="00901900" w14:paraId="4B94D5A5" wp14:textId="77777777">
      <w:pPr>
        <w:jc w:val="center"/>
      </w:pPr>
    </w:p>
    <w:p xmlns:wp14="http://schemas.microsoft.com/office/word/2010/wordml" w:rsidR="00901900" w:rsidRDefault="00901900" w14:paraId="3DEEC669" wp14:textId="77777777">
      <w:pPr>
        <w:jc w:val="center"/>
      </w:pPr>
    </w:p>
    <w:tbl>
      <w:tblPr>
        <w:tblW w:w="5788" w:type="dxa"/>
        <w:tblInd w:w="227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  <w:tblPrChange w:author="ULStudent:TERENCE.COFFEY" w:date="2024-11-01T14:45:13.4Z" w16du:dateUtc="2024-11-01T14:45:13.4Z" w:id="1193037664">
          <w:tblPr>
            <w:tblW w:w="0" w:type="auto"/>
            <w:tblInd w:w="2278" w:type="dxa"/>
            <w:tblLook w:val="0000" w:firstRow="0" w:lastRow="0" w:firstColumn="0" w:lastColumn="0" w:noHBand="0" w:noVBand="0"/>
          </w:tblPr>
        </w:tblPrChange>
      </w:tblPr>
      <w:tblGrid>
        <w:gridCol w:w="2820"/>
        <w:gridCol w:w="2968"/>
        <w:tblGridChange w:id="1869200648">
          <w:tblGrid>
            <w:gridCol w:w="2955"/>
            <w:gridCol w:w="2833"/>
          </w:tblGrid>
        </w:tblGridChange>
      </w:tblGrid>
      <w:tr xmlns:wp14="http://schemas.microsoft.com/office/word/2010/wordml" w:rsidR="00000000" w:rsidTr="31344982" w14:paraId="3D2DDEEF" wp14:textId="77777777">
        <w:trPr>
          <w:trHeight w:val="300"/>
          <w:trPrChange w:author="ULStudent:TERENCE.COFFEY" w:date="2024-11-01T14:45:11.229Z" w16du:dateUtc="2024-11-01T14:45:11.229Z" w:id="1237389384">
            <w:trPr>
              <w:trHeight w:val="300"/>
            </w:trPr>
          </w:trPrChange>
        </w:trPr>
        <w:tc>
          <w:tcPr>
            <w:tcW w:w="282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1Z" w:id="1771970873">
              <w:tcPr>
                <w:tcW w:w="2955" w:type="dxa"/>
                <w:tcBorders>
                  <w:top w:val="single" w:color="000000" w:themeColor="text1" w:sz="1"/>
                  <w:left w:val="single" w:color="000000" w:themeColor="text1" w:sz="1"/>
                  <w:bottom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3D0973B8" wp14:textId="77777777">
            <w:pPr>
              <w:pStyle w:val="TableContents"/>
            </w:pPr>
            <w:r>
              <w:t>Student Name</w:t>
            </w:r>
          </w:p>
        </w:tc>
        <w:tc>
          <w:tcPr>
            <w:tcW w:w="296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1Z" w:id="1991989265">
              <w:tcPr>
                <w:tcW w:w="2833" w:type="dxa"/>
                <w:tcBorders>
                  <w:top w:val="single" w:color="000000" w:themeColor="text1" w:sz="1"/>
                  <w:left w:val="single" w:color="000000" w:themeColor="text1" w:sz="1"/>
                  <w:bottom w:val="single" w:color="000000" w:themeColor="text1" w:sz="1"/>
                  <w:right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2E264CFF" wp14:textId="77777777">
            <w:pPr>
              <w:pStyle w:val="TableContents"/>
            </w:pPr>
            <w:r>
              <w:t>Student Id</w:t>
            </w:r>
          </w:p>
        </w:tc>
      </w:tr>
      <w:tr xmlns:wp14="http://schemas.microsoft.com/office/word/2010/wordml" w:rsidR="00000000" w:rsidTr="31344982" w14:paraId="7A79B570" wp14:textId="77777777">
        <w:trPr>
          <w:trHeight w:val="300"/>
          <w:trPrChange w:author="ULStudent:TERENCE.COFFEY" w:date="2024-11-01T14:45:11.232Z" w16du:dateUtc="2024-11-01T14:45:11.232Z" w:id="490539871">
            <w:trPr>
              <w:trHeight w:val="300"/>
            </w:trPr>
          </w:trPrChange>
        </w:trPr>
        <w:tc>
          <w:tcPr>
            <w:tcW w:w="282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1Z" w:id="815661998">
              <w:tcPr>
                <w:tcW w:w="2955" w:type="dxa"/>
                <w:tcBorders>
                  <w:left w:val="single" w:color="000000" w:themeColor="text1" w:sz="1"/>
                  <w:bottom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1B4451DD" wp14:textId="77777777">
            <w:r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  <w:t>Qinyuan</w:t>
            </w:r>
          </w:p>
        </w:tc>
        <w:tc>
          <w:tcPr>
            <w:tcW w:w="2968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1Z" w:id="155453359">
              <w:tcPr>
                <w:tcW w:w="2833" w:type="dxa"/>
                <w:tcBorders>
                  <w:left w:val="single" w:color="000000" w:themeColor="text1" w:sz="1"/>
                  <w:bottom w:val="single" w:color="000000" w:themeColor="text1" w:sz="1"/>
                  <w:right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7963A563" wp14:textId="77777777">
            <w:pPr>
              <w:pStyle w:val="TableContents"/>
            </w:pPr>
            <w:r>
              <w:t>20137095</w:t>
            </w:r>
          </w:p>
        </w:tc>
      </w:tr>
      <w:tr xmlns:wp14="http://schemas.microsoft.com/office/word/2010/wordml" w:rsidR="00000000" w:rsidTr="31344982" w14:paraId="0D1D38F7" wp14:textId="77777777">
        <w:trPr>
          <w:trHeight w:val="300"/>
          <w:trPrChange w:author="ULStudent:TERENCE.COFFEY" w:date="2024-11-01T14:45:11.234Z" w16du:dateUtc="2024-11-01T14:45:11.234Z" w:id="1667052890">
            <w:trPr>
              <w:trHeight w:val="300"/>
            </w:trPr>
          </w:trPrChange>
        </w:trPr>
        <w:tc>
          <w:tcPr>
            <w:tcW w:w="282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1Z" w:id="1330983713">
              <w:tcPr>
                <w:tcW w:w="2955" w:type="dxa"/>
                <w:tcBorders>
                  <w:left w:val="single" w:color="000000" w:themeColor="text1" w:sz="1"/>
                  <w:bottom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0A497B7D" wp14:textId="77777777">
            <w:pPr>
              <w:spacing w:after="0" w:line="285" w:lineRule="atLeast"/>
            </w:pPr>
            <w:r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  <w:t>Eamon Moloney</w:t>
            </w:r>
          </w:p>
        </w:tc>
        <w:tc>
          <w:tcPr>
            <w:tcW w:w="2968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1Z" w:id="101902989">
              <w:tcPr>
                <w:tcW w:w="2833" w:type="dxa"/>
                <w:tcBorders>
                  <w:left w:val="single" w:color="000000" w:themeColor="text1" w:sz="1"/>
                  <w:bottom w:val="single" w:color="000000" w:themeColor="text1" w:sz="1"/>
                  <w:right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1A761B4D" wp14:textId="77777777">
            <w:pPr>
              <w:pStyle w:val="TableContents"/>
            </w:pPr>
            <w:r>
              <w:t>8457077</w:t>
            </w:r>
          </w:p>
        </w:tc>
      </w:tr>
      <w:tr xmlns:wp14="http://schemas.microsoft.com/office/word/2010/wordml" w:rsidR="00000000" w:rsidTr="31344982" w14:paraId="622F542B" wp14:textId="77777777">
        <w:trPr>
          <w:trHeight w:val="300"/>
          <w:trPrChange w:author="ULStudent:TERENCE.COFFEY" w:date="2024-11-01T14:45:11.238Z" w16du:dateUtc="2024-11-01T14:45:11.238Z" w:id="1439821271">
            <w:trPr>
              <w:trHeight w:val="300"/>
            </w:trPr>
          </w:trPrChange>
        </w:trPr>
        <w:tc>
          <w:tcPr>
            <w:tcW w:w="282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2Z" w:id="754843323">
              <w:tcPr>
                <w:tcW w:w="2955" w:type="dxa"/>
                <w:tcBorders>
                  <w:left w:val="single" w:color="000000" w:themeColor="text1" w:sz="1"/>
                  <w:bottom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0AFF0819" wp14:textId="77777777">
            <w:pPr>
              <w:spacing w:after="0" w:line="285" w:lineRule="atLeast"/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</w:pPr>
            <w:r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  <w:t>Ibrahim Saana Aminu</w:t>
            </w:r>
          </w:p>
        </w:tc>
        <w:tc>
          <w:tcPr>
            <w:tcW w:w="2968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2Z" w:id="912416884">
              <w:tcPr>
                <w:tcW w:w="2833" w:type="dxa"/>
                <w:tcBorders>
                  <w:left w:val="single" w:color="000000" w:themeColor="text1" w:sz="1"/>
                  <w:bottom w:val="single" w:color="000000" w:themeColor="text1" w:sz="1"/>
                  <w:right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3048E139" wp14:textId="77777777">
            <w:pPr>
              <w:spacing w:after="0" w:line="285" w:lineRule="atLeast"/>
            </w:pPr>
            <w:r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  <w:t>25381993</w:t>
            </w:r>
          </w:p>
        </w:tc>
      </w:tr>
      <w:tr xmlns:wp14="http://schemas.microsoft.com/office/word/2010/wordml" w:rsidR="00000000" w:rsidTr="31344982" w14:paraId="607481CC" wp14:textId="77777777">
        <w:trPr>
          <w:trHeight w:val="300"/>
          <w:trPrChange w:author="ULStudent:TERENCE.COFFEY" w:date="2024-11-01T14:45:11.24Z" w16du:dateUtc="2024-11-01T14:45:11.24Z" w:id="647230933">
            <w:trPr>
              <w:trHeight w:val="300"/>
            </w:trPr>
          </w:trPrChange>
        </w:trPr>
        <w:tc>
          <w:tcPr>
            <w:tcW w:w="282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2Z" w:id="56091843">
              <w:tcPr>
                <w:tcW w:w="2955" w:type="dxa"/>
                <w:tcBorders>
                  <w:left w:val="single" w:color="000000" w:themeColor="text1" w:sz="1"/>
                  <w:bottom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42294FC7" wp14:textId="77777777">
            <w:pPr>
              <w:spacing w:after="0" w:line="285" w:lineRule="atLeast"/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</w:pPr>
            <w:r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  <w:t>Des Powell</w:t>
            </w:r>
          </w:p>
        </w:tc>
        <w:tc>
          <w:tcPr>
            <w:tcW w:w="2968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2Z" w:id="618296954">
              <w:tcPr>
                <w:tcW w:w="2833" w:type="dxa"/>
                <w:tcBorders>
                  <w:left w:val="single" w:color="000000" w:themeColor="text1" w:sz="1"/>
                  <w:bottom w:val="single" w:color="000000" w:themeColor="text1" w:sz="1"/>
                  <w:right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61520B98" wp14:textId="77777777">
            <w:pPr>
              <w:spacing w:after="0" w:line="285" w:lineRule="atLeast"/>
            </w:pPr>
            <w:r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  <w:t>9513833</w:t>
            </w:r>
          </w:p>
        </w:tc>
      </w:tr>
      <w:tr xmlns:wp14="http://schemas.microsoft.com/office/word/2010/wordml" w:rsidR="00000000" w:rsidTr="31344982" w14:paraId="104273C8" wp14:textId="77777777">
        <w:trPr>
          <w:trHeight w:val="300"/>
          <w:trPrChange w:author="ULStudent:TERENCE.COFFEY" w:date="2024-11-01T14:45:11.241Z" w16du:dateUtc="2024-11-01T14:45:11.241Z" w:id="1642964715">
            <w:trPr>
              <w:trHeight w:val="300"/>
            </w:trPr>
          </w:trPrChange>
        </w:trPr>
        <w:tc>
          <w:tcPr>
            <w:tcW w:w="282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2Z" w:id="598569726">
              <w:tcPr>
                <w:tcW w:w="2955" w:type="dxa"/>
                <w:tcBorders>
                  <w:left w:val="single" w:color="000000" w:themeColor="text1" w:sz="1"/>
                  <w:bottom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53CD8AD2" wp14:textId="77777777">
            <w:pPr>
              <w:spacing w:after="0" w:line="285" w:lineRule="atLeast"/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</w:pPr>
            <w:r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  <w:t>Terence Coffey</w:t>
            </w:r>
          </w:p>
        </w:tc>
        <w:tc>
          <w:tcPr>
            <w:tcW w:w="2968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  <w:tcPrChange w:author="ULStudent:TERENCE.COFFEY" w:date="2024-11-01T14:45:13.403Z" w:id="293776459">
              <w:tcPr>
                <w:tcW w:w="2833" w:type="dxa"/>
                <w:tcBorders>
                  <w:left w:val="single" w:color="000000" w:themeColor="text1" w:sz="1"/>
                  <w:bottom w:val="single" w:color="000000" w:themeColor="text1" w:sz="1"/>
                  <w:right w:val="single" w:color="000000" w:themeColor="text1" w:sz="1"/>
                </w:tcBorders>
                <w:shd w:val="clear" w:color="auto" w:fill="auto"/>
                <w:tcMar/>
              </w:tcPr>
            </w:tcPrChange>
          </w:tcPr>
          <w:p w:rsidR="00901900" w:rsidRDefault="00901900" w14:paraId="408C4027" wp14:textId="77777777">
            <w:pPr>
              <w:spacing w:after="0" w:line="285" w:lineRule="atLeast"/>
            </w:pPr>
            <w:r>
              <w:rPr>
                <w:rFonts w:ascii="monospace" w:hAnsi="monospace" w:cs="monospace"/>
                <w:color w:val="000000"/>
                <w:sz w:val="21"/>
                <w:shd w:val="clear" w:color="auto" w:fill="F7F7F7"/>
              </w:rPr>
              <w:t>15223124</w:t>
            </w:r>
          </w:p>
        </w:tc>
      </w:tr>
    </w:tbl>
    <w:p xmlns:wp14="http://schemas.microsoft.com/office/word/2010/wordml" w:rsidR="00901900" w:rsidRDefault="00901900" w14:paraId="3656B9AB" wp14:textId="77777777"/>
    <w:p xmlns:wp14="http://schemas.microsoft.com/office/word/2010/wordml" w:rsidR="00901900" w:rsidRDefault="00901900" w14:paraId="45FB0818" wp14:textId="77777777">
      <w:pPr>
        <w:pageBreakBefore/>
        <w:tabs>
          <w:tab w:val="left" w:pos="9255"/>
        </w:tabs>
        <w:jc w:val="both"/>
        <w:rPr>
          <w:color w:val="FF0000"/>
        </w:rPr>
      </w:pPr>
    </w:p>
    <w:p xmlns:wp14="http://schemas.microsoft.com/office/word/2010/wordml" w:rsidR="00901900" w:rsidRDefault="00901900" w14:paraId="406425CA" wp14:textId="77777777">
      <w:pPr>
        <w:pStyle w:val="ContentsHeading"/>
      </w:pPr>
      <w:r>
        <w:t>Contents</w:t>
      </w:r>
    </w:p>
    <w:p xmlns:wp14="http://schemas.microsoft.com/office/word/2010/wordml" w:rsidR="00901900" w:rsidRDefault="00901900" w14:paraId="66E93F34" wp14:textId="77777777">
      <w:pPr>
        <w:pStyle w:val="TOC1"/>
        <w:tabs>
          <w:tab w:val="right" w:leader="dot" w:pos="10348"/>
        </w:tabs>
      </w:pPr>
      <w:r>
        <w:fldChar w:fldCharType="begin"/>
      </w:r>
      <w:r>
        <w:instrText xml:space="preserve"> TOC </w:instrText>
      </w:r>
      <w:r>
        <w:fldChar w:fldCharType="separate"/>
      </w:r>
      <w:r>
        <w:t>Project Team</w:t>
      </w:r>
      <w:r>
        <w:tab/>
      </w:r>
      <w:hyperlink w:history="1" w:anchor="__RefHeading__652_755868819">
        <w:r>
          <w:rPr>
            <w:rStyle w:val="IndexLink"/>
          </w:rPr>
          <w:t>2</w:t>
        </w:r>
      </w:hyperlink>
    </w:p>
    <w:p xmlns:wp14="http://schemas.microsoft.com/office/word/2010/wordml" w:rsidR="00901900" w:rsidRDefault="00901900" w14:paraId="23B43C61" wp14:textId="77777777">
      <w:pPr>
        <w:pStyle w:val="TOC1"/>
        <w:tabs>
          <w:tab w:val="right" w:leader="dot" w:pos="10348"/>
        </w:tabs>
      </w:pPr>
      <w:r>
        <w:t>Introduction</w:t>
      </w:r>
      <w:r>
        <w:tab/>
      </w:r>
      <w:hyperlink w:history="1" w:anchor="__RefHeading__654_755868819">
        <w:r>
          <w:rPr>
            <w:rStyle w:val="IndexLink"/>
          </w:rPr>
          <w:t>4</w:t>
        </w:r>
      </w:hyperlink>
    </w:p>
    <w:p xmlns:wp14="http://schemas.microsoft.com/office/word/2010/wordml" w:rsidR="00901900" w:rsidRDefault="00901900" w14:paraId="17C3F50C" wp14:textId="77777777">
      <w:pPr>
        <w:pStyle w:val="TOC1"/>
        <w:tabs>
          <w:tab w:val="right" w:leader="dot" w:pos="10348"/>
        </w:tabs>
      </w:pPr>
      <w:r>
        <w:t>Approach</w:t>
      </w:r>
      <w:r>
        <w:tab/>
      </w:r>
      <w:hyperlink w:history="1" w:anchor="__RefHeading__656_755868819">
        <w:r>
          <w:rPr>
            <w:rStyle w:val="IndexLink"/>
          </w:rPr>
          <w:t>4</w:t>
        </w:r>
      </w:hyperlink>
    </w:p>
    <w:p xmlns:wp14="http://schemas.microsoft.com/office/word/2010/wordml" w:rsidR="00901900" w:rsidRDefault="00901900" w14:paraId="3C9E6106" wp14:textId="77777777">
      <w:pPr>
        <w:pStyle w:val="TOC1"/>
        <w:tabs>
          <w:tab w:val="right" w:leader="dot" w:pos="10348"/>
        </w:tabs>
      </w:pPr>
      <w:r>
        <w:t>Investigate Solution Space</w:t>
      </w:r>
      <w:r>
        <w:tab/>
      </w:r>
      <w:hyperlink w:history="1" w:anchor="__RefHeading__658_755868819">
        <w:r>
          <w:rPr>
            <w:rStyle w:val="IndexLink"/>
          </w:rPr>
          <w:t>4</w:t>
        </w:r>
      </w:hyperlink>
    </w:p>
    <w:p xmlns:wp14="http://schemas.microsoft.com/office/word/2010/wordml" w:rsidR="00901900" w:rsidRDefault="00901900" w14:paraId="51B9C4FF" wp14:textId="77777777">
      <w:pPr>
        <w:pStyle w:val="TOC1"/>
        <w:tabs>
          <w:tab w:val="right" w:leader="dot" w:pos="10348"/>
        </w:tabs>
      </w:pPr>
      <w:r>
        <w:t>Design Decisions</w:t>
      </w:r>
      <w:r>
        <w:tab/>
      </w:r>
      <w:hyperlink w:history="1" w:anchor="__RefHeading__660_755868819">
        <w:r>
          <w:rPr>
            <w:rStyle w:val="IndexLink"/>
          </w:rPr>
          <w:t>5</w:t>
        </w:r>
      </w:hyperlink>
    </w:p>
    <w:p xmlns:wp14="http://schemas.microsoft.com/office/word/2010/wordml" w:rsidR="00901900" w:rsidRDefault="00901900" w14:paraId="08685E54" wp14:textId="77777777">
      <w:pPr>
        <w:pStyle w:val="TOC1"/>
        <w:tabs>
          <w:tab w:val="right" w:leader="dot" w:pos="10348"/>
        </w:tabs>
      </w:pPr>
      <w:r>
        <w:t>Results</w:t>
      </w:r>
      <w:r>
        <w:tab/>
      </w:r>
      <w:hyperlink w:history="1" w:anchor="__RefHeading__662_755868819">
        <w:r>
          <w:rPr>
            <w:rStyle w:val="IndexLink"/>
          </w:rPr>
          <w:t>5</w:t>
        </w:r>
      </w:hyperlink>
    </w:p>
    <w:p xmlns:wp14="http://schemas.microsoft.com/office/word/2010/wordml" w:rsidR="00901900" w:rsidRDefault="00901900" w14:paraId="1762AA6A" wp14:textId="77777777">
      <w:pPr>
        <w:pStyle w:val="TOC2"/>
        <w:tabs>
          <w:tab w:val="right" w:leader="dot" w:pos="10348"/>
        </w:tabs>
      </w:pPr>
      <w:r>
        <w:t>Accuracy</w:t>
      </w:r>
      <w:r>
        <w:tab/>
      </w:r>
      <w:hyperlink w:history="1" w:anchor="__RefHeading__664_755868819">
        <w:r>
          <w:rPr>
            <w:rStyle w:val="IndexLink"/>
          </w:rPr>
          <w:t>5</w:t>
        </w:r>
      </w:hyperlink>
    </w:p>
    <w:p xmlns:wp14="http://schemas.microsoft.com/office/word/2010/wordml" w:rsidR="00901900" w:rsidRDefault="00901900" w14:paraId="74690619" wp14:textId="77777777">
      <w:pPr>
        <w:pStyle w:val="TOC1"/>
        <w:tabs>
          <w:tab w:val="right" w:leader="dot" w:pos="10348"/>
        </w:tabs>
      </w:pPr>
      <w:r>
        <w:t>Lessons learned and changes for future Projects</w:t>
      </w:r>
      <w:r>
        <w:tab/>
      </w:r>
      <w:hyperlink w:history="1" w:anchor="__RefHeading__666_755868819">
        <w:r>
          <w:rPr>
            <w:rStyle w:val="IndexLink"/>
          </w:rPr>
          <w:t>6</w:t>
        </w:r>
      </w:hyperlink>
    </w:p>
    <w:p xmlns:wp14="http://schemas.microsoft.com/office/word/2010/wordml" w:rsidR="00901900" w:rsidRDefault="00901900" w14:paraId="0BC74AF2" wp14:textId="77777777">
      <w:pPr>
        <w:pStyle w:val="TOC1"/>
        <w:tabs>
          <w:tab w:val="right" w:leader="dot" w:pos="10348"/>
        </w:tabs>
      </w:pPr>
      <w:r>
        <w:t>Conclusion</w:t>
      </w:r>
      <w:r>
        <w:tab/>
      </w:r>
      <w:hyperlink w:history="1" w:anchor="__RefHeading__668_755868819">
        <w:r>
          <w:rPr>
            <w:rStyle w:val="IndexLink"/>
          </w:rPr>
          <w:t>7</w:t>
        </w:r>
      </w:hyperlink>
    </w:p>
    <w:p xmlns:wp14="http://schemas.microsoft.com/office/word/2010/wordml" w:rsidR="00901900" w:rsidRDefault="00901900" w14:paraId="5966BCB9" wp14:textId="77777777">
      <w:pPr>
        <w:pStyle w:val="TOC1"/>
        <w:tabs>
          <w:tab w:val="right" w:leader="dot" w:pos="10348"/>
        </w:tabs>
      </w:pPr>
      <w:r>
        <w:t>References</w:t>
      </w:r>
      <w:r>
        <w:tab/>
      </w:r>
      <w:hyperlink w:history="1" w:anchor="__RefHeading__670_755868819">
        <w:r>
          <w:rPr>
            <w:rStyle w:val="IndexLink"/>
          </w:rPr>
          <w:t>8</w:t>
        </w:r>
      </w:hyperlink>
    </w:p>
    <w:p xmlns:wp14="http://schemas.microsoft.com/office/word/2010/wordml" w:rsidR="00901900" w:rsidRDefault="00901900" w14:paraId="049F31CB" wp14:textId="77777777">
      <w:pPr>
        <w:rPr>
          <w:vanish/>
        </w:rPr>
      </w:pPr>
      <w:r>
        <w:fldChar w:fldCharType="end"/>
      </w:r>
    </w:p>
    <w:p w:rsidR="55F029EA" w:rsidP="55F029EA" w:rsidRDefault="55F029EA" w14:paraId="18422BCB" w14:textId="3B55BAA4">
      <w:pPr>
        <w:tabs>
          <w:tab w:val="left" w:leader="none" w:pos="9255"/>
        </w:tabs>
      </w:pPr>
    </w:p>
    <w:p xmlns:wp14="http://schemas.microsoft.com/office/word/2010/wordml" w:rsidR="00901900" w:rsidRDefault="00901900" w14:paraId="62486C05" wp14:textId="223F6A92">
      <w:pPr>
        <w:pageBreakBefore w:val="1"/>
        <w:tabs>
          <w:tab w:val="left" w:pos="9255"/>
        </w:tabs>
      </w:pPr>
    </w:p>
    <w:p xmlns:wp14="http://schemas.microsoft.com/office/word/2010/wordml" w:rsidR="00901900" w:rsidP="13E8A3C1" w:rsidRDefault="00901900" w14:paraId="3E7A9F1C" wp14:textId="00F56D2C">
      <w:pPr>
        <w:pStyle w:val="Heading1"/>
        <w:rPr/>
      </w:pPr>
      <w:bookmarkStart w:name="__RefHeading__1813_31125987" w:id="1"/>
      <w:bookmarkStart w:name="__RefHeading__654_755868819" w:id="2"/>
      <w:bookmarkEnd w:id="1"/>
      <w:bookmarkEnd w:id="2"/>
      <w:r w:rsidR="00901900">
        <w:rPr/>
        <w:t>Introduction</w:t>
      </w:r>
      <w:r w:rsidR="31964CE2">
        <w:rPr/>
        <w:t>**</w:t>
      </w:r>
    </w:p>
    <w:p xmlns:wp14="http://schemas.microsoft.com/office/word/2010/wordml" w:rsidR="00901900" w:rsidP="55F029EA" w:rsidRDefault="00901900" w14:paraId="294CBDDE" wp14:textId="74BB6AB2">
      <w:pPr>
        <w:pStyle w:val="Normal"/>
        <w:tabs>
          <w:tab w:val="left" w:pos="9255"/>
        </w:tabs>
        <w:jc w:val="both"/>
        <w:rPr>
          <w:rFonts w:ascii="Arial" w:hAnsi="Arial" w:cs="Arial"/>
        </w:rPr>
      </w:pPr>
      <w:r w:rsidRPr="55F029EA" w:rsidR="00901900">
        <w:rPr>
          <w:color w:val="000000" w:themeColor="text1" w:themeTint="FF" w:themeShade="FF"/>
        </w:rPr>
        <w:t xml:space="preserve">   </w:t>
      </w:r>
      <w:ins w:author="ULStudent:IBRAHIM SAANA.AMINU" w:date="2024-10-31T15:38:39.84Z" w:id="1788915558">
        <w:r w:rsidRPr="55F029EA" w:rsidR="381ACC7E">
          <w:rPr>
            <w:color w:val="000000" w:themeColor="text1" w:themeTint="FF" w:themeShade="FF"/>
          </w:rPr>
          <w:t xml:space="preserve">The work </w:t>
        </w:r>
        <w:r w:rsidRPr="55F029EA" w:rsidR="381ACC7E">
          <w:rPr>
            <w:color w:val="000000" w:themeColor="text1" w:themeTint="FF" w:themeShade="FF"/>
          </w:rPr>
          <w:t>im</w:t>
        </w:r>
        <w:r w:rsidRPr="55F029EA" w:rsidR="381ACC7E">
          <w:rPr>
            <w:color w:val="000000" w:themeColor="text1" w:themeTint="FF" w:themeShade="FF"/>
          </w:rPr>
          <w:t>plemented</w:t>
        </w:r>
        <w:r w:rsidRPr="55F029EA" w:rsidR="381ACC7E">
          <w:rPr>
            <w:color w:val="000000" w:themeColor="text1" w:themeTint="FF" w:themeShade="FF"/>
          </w:rPr>
          <w:t xml:space="preserve"> in </w:t>
        </w:r>
      </w:ins>
      <w:del w:author="ULStudent:IBRAHIM SAANA.AMINU" w:date="2024-10-31T15:38:39.466Z" w:id="1930264269">
        <w:r w:rsidRPr="55F029EA" w:rsidDel="00901900">
          <w:rPr>
            <w:rFonts w:ascii="Arial" w:hAnsi="Arial" w:cs="Arial"/>
            <w:color w:val="000000" w:themeColor="text1" w:themeTint="FF" w:themeShade="FF"/>
          </w:rPr>
          <w:delText>T</w:delText>
        </w:r>
      </w:del>
      <w:ins w:author="ULStudent:IBRAHIM SAANA.AMINU" w:date="2024-10-31T15:38:42.307Z" w:id="684274889">
        <w:r w:rsidRPr="55F029EA" w:rsidR="3A745CEF">
          <w:rPr>
            <w:rFonts w:ascii="Arial" w:hAnsi="Arial" w:cs="Arial"/>
            <w:color w:val="000000" w:themeColor="text1" w:themeTint="FF" w:themeShade="FF"/>
          </w:rPr>
          <w:t>t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his project creates a Classifier for the </w:t>
      </w:r>
      <w:ins w:author="ULStudent:IBRAHIM SAANA.AMINU" w:date="2024-10-31T15:40:11.738Z" w:id="248866078">
        <w:r w:rsidRPr="55F029EA" w:rsidR="548DCD7B">
          <w:rPr>
            <w:rFonts w:ascii="Arial" w:hAnsi="Arial" w:cs="Arial"/>
            <w:color w:val="000000" w:themeColor="text1" w:themeTint="FF" w:themeShade="FF"/>
          </w:rPr>
          <w:t>Modified National Institute of Standards and Technology (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>MNIST</w:t>
      </w:r>
      <w:ins w:author="ULStudent:IBRAHIM SAANA.AMINU" w:date="2024-10-31T15:40:14.944Z" w:id="1284155325">
        <w:r w:rsidRPr="55F029EA" w:rsidR="2A0878B9">
          <w:rPr>
            <w:rFonts w:ascii="Arial" w:hAnsi="Arial" w:cs="Arial"/>
            <w:color w:val="000000" w:themeColor="text1" w:themeTint="FF" w:themeShade="FF"/>
          </w:rPr>
          <w:t>)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handwritten digits database using the </w:t>
      </w:r>
      <w:r w:rsidRPr="55F029EA" w:rsidR="00901900">
        <w:rPr>
          <w:rFonts w:ascii="Arial" w:hAnsi="Arial" w:cs="Arial"/>
          <w:color w:val="000000" w:themeColor="text1" w:themeTint="FF" w:themeShade="FF"/>
        </w:rPr>
        <w:t>Keras</w:t>
      </w:r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Neural Network library and </w:t>
      </w:r>
      <w:ins w:author="ULStudent:IBRAHIM SAANA.AMINU" w:date="2024-10-31T15:39:03.059Z" w:id="1147159807">
        <w:r w:rsidRPr="55F029EA" w:rsidR="0C2BC2B3">
          <w:rPr>
            <w:rFonts w:ascii="Arial" w:hAnsi="Arial" w:cs="Arial"/>
            <w:color w:val="000000" w:themeColor="text1" w:themeTint="FF" w:themeShade="FF"/>
          </w:rPr>
          <w:t xml:space="preserve">coding in 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>Python</w:t>
      </w:r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.  The classifier </w:t>
      </w:r>
      <w:del w:author="ULStudent:IBRAHIM SAANA.AMINU" w:date="2024-10-31T15:39:27.429Z" w:id="387401582">
        <w:r w:rsidRPr="55F029EA" w:rsidDel="00901900">
          <w:rPr>
            <w:rFonts w:ascii="Arial" w:hAnsi="Arial" w:cs="Arial"/>
            <w:color w:val="000000" w:themeColor="text1" w:themeTint="FF" w:themeShade="FF"/>
          </w:rPr>
          <w:delText>must</w:delText>
        </w:r>
      </w:del>
      <w:ins w:author="ULStudent:IBRAHIM SAANA.AMINU" w:date="2024-10-31T15:39:34.236Z" w:id="213869031">
        <w:r w:rsidRPr="55F029EA" w:rsidR="2C95414D">
          <w:rPr>
            <w:rFonts w:ascii="Arial" w:hAnsi="Arial" w:cs="Arial"/>
            <w:color w:val="000000" w:themeColor="text1" w:themeTint="FF" w:themeShade="FF"/>
          </w:rPr>
          <w:t>is designed to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achieve a testing accuracy of at least 99 percent. The </w:t>
      </w:r>
      <w:del w:author="ULStudent:IBRAHIM SAANA.AMINU" w:date="2024-10-31T15:40:20.947Z" w:id="1379121402">
        <w:r w:rsidRPr="55F029EA" w:rsidDel="00901900">
          <w:rPr>
            <w:rFonts w:ascii="Arial" w:hAnsi="Arial" w:cs="Arial"/>
            <w:color w:val="000000" w:themeColor="text1" w:themeTint="FF" w:themeShade="FF"/>
          </w:rPr>
          <w:delText>Modified National Institute of Standards and Technology(</w:delText>
        </w:r>
      </w:del>
      <w:ins w:author="ULStudent:IBRAHIM SAANA.AMINU" w:date="2024-10-31T15:39:58.235Z" w:id="1216636358">
        <w:r w:rsidRPr="55F029EA" w:rsidR="74070248">
          <w:rPr>
            <w:rFonts w:ascii="Arial" w:hAnsi="Arial" w:cs="Arial"/>
            <w:color w:val="000000" w:themeColor="text1" w:themeTint="FF" w:themeShade="FF"/>
          </w:rPr>
          <w:t>M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>NIST</w:t>
      </w:r>
      <w:del w:author="ULStudent:IBRAHIM SAANA.AMINU" w:date="2024-10-31T15:40:23.423Z" w:id="275193542">
        <w:r w:rsidRPr="55F029EA" w:rsidDel="00901900">
          <w:rPr>
            <w:rFonts w:ascii="Arial" w:hAnsi="Arial" w:cs="Arial"/>
            <w:color w:val="000000" w:themeColor="text1" w:themeTint="FF" w:themeShade="FF"/>
          </w:rPr>
          <w:delText>)</w:delText>
        </w:r>
      </w:del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[1] dataset contains </w:t>
      </w:r>
      <w:del w:author="ULStudent:IBRAHIM SAANA.AMINU" w:date="2024-10-31T15:40:27.483Z" w:id="224224051">
        <w:r w:rsidRPr="55F029EA" w:rsidDel="00901900">
          <w:rPr>
            <w:rFonts w:ascii="Arial" w:hAnsi="Arial" w:cs="Arial"/>
            <w:color w:val="000000" w:themeColor="text1" w:themeTint="FF" w:themeShade="FF"/>
          </w:rPr>
          <w:delText xml:space="preserve"> </w:delText>
        </w:r>
      </w:del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60,000 </w:t>
      </w:r>
      <w:r w:rsidRPr="55F029EA" w:rsidR="00901900">
        <w:rPr>
          <w:rFonts w:ascii="Arial" w:hAnsi="Arial" w:cs="Arial"/>
          <w:color w:val="000000" w:themeColor="text1" w:themeTint="FF" w:themeShade="FF"/>
        </w:rPr>
        <w:t>28</w:t>
      </w:r>
      <w:ins w:author="ULStudent:IBRAHIM SAANA.AMINU" w:date="2024-10-31T15:40:53.323Z" w:id="500478698">
        <w:r w:rsidRPr="55F029EA" w:rsidR="4CE4EDA2">
          <w:rPr>
            <w:rFonts w:ascii="Arial" w:hAnsi="Arial" w:cs="Arial"/>
            <w:color w:val="000000" w:themeColor="text1" w:themeTint="FF" w:themeShade="FF"/>
          </w:rPr>
          <w:t xml:space="preserve"> 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>x</w:t>
      </w:r>
      <w:ins w:author="ULStudent:IBRAHIM SAANA.AMINU" w:date="2024-10-31T15:40:55.427Z" w:id="1472972547">
        <w:r w:rsidRPr="55F029EA" w:rsidR="56B496AE">
          <w:rPr>
            <w:rFonts w:ascii="Arial" w:hAnsi="Arial" w:cs="Arial"/>
            <w:color w:val="000000" w:themeColor="text1" w:themeTint="FF" w:themeShade="FF"/>
          </w:rPr>
          <w:t xml:space="preserve"> 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>28 grey scale images of handwritten digits and their associated label</w:t>
      </w:r>
      <w:ins w:author="ULStudent:IBRAHIM SAANA.AMINU" w:date="2024-10-31T15:41:11.187Z" w:id="1464852698">
        <w:r w:rsidRPr="55F029EA" w:rsidR="580C4001">
          <w:rPr>
            <w:rFonts w:ascii="Arial" w:hAnsi="Arial" w:cs="Arial"/>
            <w:color w:val="000000" w:themeColor="text1" w:themeTint="FF" w:themeShade="FF"/>
          </w:rPr>
          <w:t>s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for training and 10,000 images for test</w:t>
      </w:r>
      <w:ins w:author="ULStudent:IBRAHIM SAANA.AMINU" w:date="2024-10-31T15:41:26.275Z" w:id="228447673">
        <w:r w:rsidRPr="55F029EA" w:rsidR="7B4D8614">
          <w:rPr>
            <w:rFonts w:ascii="Arial" w:hAnsi="Arial" w:cs="Arial"/>
            <w:color w:val="000000" w:themeColor="text1" w:themeTint="FF" w:themeShade="FF"/>
          </w:rPr>
          <w:t>ing</w:t>
        </w:r>
      </w:ins>
      <w:del w:author="ULStudent:IBRAHIM SAANA.AMINU" w:date="2024-10-31T15:41:22.508Z" w:id="1041121180">
        <w:r w:rsidRPr="55F029EA" w:rsidDel="00901900">
          <w:rPr>
            <w:rFonts w:ascii="Arial" w:hAnsi="Arial" w:cs="Arial"/>
            <w:color w:val="000000" w:themeColor="text1" w:themeTint="FF" w:themeShade="FF"/>
          </w:rPr>
          <w:delText>(?)</w:delText>
        </w:r>
      </w:del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.  The classifier is a 10-way classifier with 10 </w:t>
      </w:r>
      <w:r w:rsidRPr="55F029EA" w:rsidR="00901900">
        <w:rPr>
          <w:rFonts w:ascii="Arial" w:hAnsi="Arial" w:cs="Arial"/>
          <w:color w:val="000000" w:themeColor="text1" w:themeTint="FF" w:themeShade="FF"/>
        </w:rPr>
        <w:t>possible digits</w:t>
      </w:r>
      <w:ins w:author="ULStudent:IBRAHIM SAANA.AMINU" w:date="2024-10-31T15:41:40.484Z" w:id="677416272">
        <w:r w:rsidRPr="55F029EA" w:rsidR="7F9AF169">
          <w:rPr>
            <w:rFonts w:ascii="Arial" w:hAnsi="Arial" w:cs="Arial"/>
            <w:color w:val="000000" w:themeColor="text1" w:themeTint="FF" w:themeShade="FF"/>
          </w:rPr>
          <w:t xml:space="preserve"> 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(0-9) and 10 </w:t>
      </w:r>
      <w:r w:rsidRPr="55F029EA" w:rsidR="00901900">
        <w:rPr>
          <w:rFonts w:ascii="Arial" w:hAnsi="Arial" w:cs="Arial"/>
          <w:color w:val="000000" w:themeColor="text1" w:themeTint="FF" w:themeShade="FF"/>
        </w:rPr>
        <w:t>possible digit</w:t>
      </w:r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classes. Eac</w:t>
      </w:r>
      <w:r w:rsidRPr="55F029EA" w:rsidR="00901900">
        <w:rPr>
          <w:rFonts w:ascii="Arial" w:hAnsi="Arial" w:cs="Arial"/>
          <w:color w:val="000000" w:themeColor="text1" w:themeTint="FF" w:themeShade="FF"/>
        </w:rPr>
        <w:t>h bit in the image</w:t>
      </w:r>
      <w:ins w:author="ULStudent:IBRAHIM SAANA.AMINU" w:date="2024-10-31T15:41:46.523Z" w:id="829032826">
        <w:r w:rsidRPr="55F029EA" w:rsidR="59FDB7D2">
          <w:rPr>
            <w:rFonts w:ascii="Arial" w:hAnsi="Arial" w:cs="Arial"/>
            <w:color w:val="000000" w:themeColor="text1" w:themeTint="FF" w:themeShade="FF"/>
          </w:rPr>
          <w:t xml:space="preserve"> 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(8 x 8) has 8 </w:t>
      </w:r>
      <w:r w:rsidRPr="55F029EA" w:rsidR="00901900">
        <w:rPr>
          <w:rFonts w:ascii="Arial" w:hAnsi="Arial" w:cs="Arial"/>
          <w:color w:val="000000" w:themeColor="text1" w:themeTint="FF" w:themeShade="FF"/>
        </w:rPr>
        <w:t>bit</w:t>
      </w:r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giving a total of 784 inputs to the classifier. This </w:t>
      </w:r>
      <w:r w:rsidRPr="55F029EA" w:rsidR="00901900">
        <w:rPr>
          <w:rFonts w:ascii="Arial" w:hAnsi="Arial" w:cs="Arial"/>
          <w:color w:val="000000" w:themeColor="text1" w:themeTint="FF" w:themeShade="FF"/>
        </w:rPr>
        <w:t>represents</w:t>
      </w:r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</w:t>
      </w:r>
      <w:ins w:author="ULStudent:IBRAHIM SAANA.AMINU" w:date="2024-10-31T15:42:12.186Z" w:id="184891768">
        <w:r w:rsidRPr="55F029EA" w:rsidR="1317B5B3">
          <w:rPr>
            <w:rFonts w:ascii="Arial" w:hAnsi="Arial" w:cs="Arial"/>
            <w:color w:val="000000" w:themeColor="text1" w:themeTint="FF" w:themeShade="FF"/>
          </w:rPr>
          <w:t xml:space="preserve">just 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one </w:t>
      </w:r>
      <w:ins w:author="ULStudent:IBRAHIM SAANA.AMINU" w:date="2024-10-31T15:42:49.211Z" w:id="558229616">
        <w:r w:rsidRPr="55F029EA" w:rsidR="62EBD214">
          <w:rPr>
            <w:rFonts w:ascii="Arial" w:hAnsi="Arial" w:cs="Arial"/>
            <w:color w:val="000000" w:themeColor="text1" w:themeTint="FF" w:themeShade="FF"/>
          </w:rPr>
          <w:t>M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NIST input image.  The output is a </w:t>
      </w:r>
      <w:r w:rsidRPr="55F029EA" w:rsidR="00901900">
        <w:rPr>
          <w:rFonts w:ascii="Arial" w:hAnsi="Arial" w:cs="Arial"/>
          <w:color w:val="000000" w:themeColor="text1" w:themeTint="FF" w:themeShade="FF"/>
        </w:rPr>
        <w:t>sparse-encoded</w:t>
      </w:r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10 element binary vector </w:t>
      </w:r>
      <w:r w:rsidRPr="55F029EA" w:rsidR="00901900">
        <w:rPr>
          <w:rFonts w:ascii="Arial" w:hAnsi="Arial" w:cs="Arial"/>
          <w:color w:val="000000" w:themeColor="text1" w:themeTint="FF" w:themeShade="FF"/>
        </w:rPr>
        <w:t>representing</w:t>
      </w:r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the</w:t>
      </w:r>
      <w:del w:author="ULStudent:IBRAHIM SAANA.AMINU" w:date="2024-10-31T15:42:35.711Z" w:id="1934582561">
        <w:r w:rsidRPr="55F029EA" w:rsidDel="00901900">
          <w:rPr>
            <w:rFonts w:ascii="Arial" w:hAnsi="Arial" w:cs="Arial"/>
            <w:color w:val="000000" w:themeColor="text1" w:themeTint="FF" w:themeShade="FF"/>
          </w:rPr>
          <w:delText xml:space="preserve"> the</w:delText>
        </w:r>
      </w:del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digit</w:t>
      </w:r>
      <w:ins w:author="ULStudent:IBRAHIM SAANA.AMINU" w:date="2024-10-31T15:42:43.103Z" w:id="156465811">
        <w:r w:rsidRPr="55F029EA" w:rsidR="38E536A6">
          <w:rPr>
            <w:rFonts w:ascii="Arial" w:hAnsi="Arial" w:cs="Arial"/>
            <w:color w:val="000000" w:themeColor="text1" w:themeTint="FF" w:themeShade="FF"/>
          </w:rPr>
          <w:t>s</w:t>
        </w:r>
      </w:ins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. The MNIST dataset is prebuilt into the </w:t>
      </w:r>
      <w:r w:rsidRPr="55F029EA" w:rsidR="00901900">
        <w:rPr>
          <w:rFonts w:ascii="Arial" w:hAnsi="Arial" w:cs="Arial"/>
          <w:color w:val="000000" w:themeColor="text1" w:themeTint="FF" w:themeShade="FF"/>
        </w:rPr>
        <w:t>Keras</w:t>
      </w:r>
      <w:r w:rsidRPr="55F029EA" w:rsidR="00901900">
        <w:rPr>
          <w:rFonts w:ascii="Arial" w:hAnsi="Arial" w:cs="Arial"/>
          <w:color w:val="000000" w:themeColor="text1" w:themeTint="FF" w:themeShade="FF"/>
        </w:rPr>
        <w:t xml:space="preserve"> dataset.</w:t>
      </w:r>
    </w:p>
    <w:p xmlns:wp14="http://schemas.microsoft.com/office/word/2010/wordml" w:rsidR="00901900" w:rsidRDefault="00901900" w14:paraId="27D86DA7" wp14:textId="77777777">
      <w:pPr>
        <w:pStyle w:val="Heading1"/>
      </w:pPr>
      <w:bookmarkStart w:name="__RefHeading__1815_31125987" w:id="3"/>
      <w:bookmarkStart w:name="__RefHeading__656_755868819" w:id="4"/>
      <w:bookmarkEnd w:id="3"/>
      <w:bookmarkEnd w:id="4"/>
      <w:r>
        <w:rPr>
          <w:rFonts w:ascii="Arial" w:hAnsi="Arial" w:cs="Arial"/>
        </w:rPr>
        <w:t>Approach</w:t>
      </w:r>
    </w:p>
    <w:p xmlns:wp14="http://schemas.microsoft.com/office/word/2010/wordml" w:rsidR="00901900" w:rsidP="55F029EA" w:rsidRDefault="00901900" w14:paraId="23FBE784" wp14:textId="3D24458A">
      <w:pPr>
        <w:tabs>
          <w:tab w:val="left" w:pos="9255"/>
        </w:tabs>
        <w:jc w:val="both"/>
        <w:rPr>
          <w:ins w:author="ULStudent:IBRAHIM SAANA.AMINU" w:date="2024-10-31T15:44:26.738Z" w16du:dateUtc="2024-10-31T15:44:26.738Z" w:id="1858115860"/>
          <w:rFonts w:ascii="Arial" w:hAnsi="Arial" w:cs="Arial"/>
        </w:rPr>
      </w:pPr>
      <w:r w:rsidR="00901900">
        <w:rPr/>
        <w:t xml:space="preserve">   </w:t>
      </w:r>
      <w:ins w:author="ULStudent:IBRAHIM SAANA.AMINU" w:date="2024-10-31T15:44:19.045Z" w:id="2097289807">
        <w:r w:rsidRPr="55F029EA" w:rsidR="70B6CB07">
          <w:rPr>
            <w:b w:val="1"/>
            <w:bCs w:val="1"/>
          </w:rPr>
          <w:t>Team</w:t>
        </w:r>
      </w:ins>
      <w:ins w:author="ULStudent:IBRAHIM SAANA.AMINU" w:date="2024-10-31T15:53:31.222Z" w:id="140338385">
        <w:r w:rsidRPr="55F029EA" w:rsidR="21C8D930">
          <w:rPr>
            <w:b w:val="1"/>
            <w:bCs w:val="1"/>
          </w:rPr>
          <w:t xml:space="preserve"> Work</w:t>
        </w:r>
      </w:ins>
      <w:ins w:author="ULStudent:IBRAHIM SAANA.AMINU" w:date="2024-10-31T15:44:19.045Z" w:id="1782144355">
        <w:r w:rsidRPr="55F029EA" w:rsidR="70B6CB07">
          <w:rPr>
            <w:b w:val="1"/>
            <w:bCs w:val="1"/>
          </w:rPr>
          <w:t>:</w:t>
        </w:r>
      </w:ins>
    </w:p>
    <w:p xmlns:wp14="http://schemas.microsoft.com/office/word/2010/wordml" w:rsidR="00901900" w:rsidP="55F029EA" w:rsidRDefault="00901900" w14:paraId="0C6117BE" wp14:textId="149DE34D">
      <w:pPr>
        <w:tabs>
          <w:tab w:val="left" w:pos="9255"/>
        </w:tabs>
        <w:jc w:val="both"/>
        <w:rPr>
          <w:ins w:author="ULStudent:IBRAHIM SAANA.AMINU" w:date="2024-10-31T15:44:23.412Z" w16du:dateUtc="2024-10-31T15:44:23.412Z" w:id="927659891"/>
          <w:b w:val="0"/>
          <w:bCs w:val="0"/>
          <w:rPrChange w:author="ULStudent:IBRAHIM SAANA.AMINU" w:date="2024-10-31T15:44:34.694Z" w:id="570769635">
            <w:rPr>
              <w:ins w:author="ULStudent:IBRAHIM SAANA.AMINU" w:date="2024-10-31T15:44:23.412Z" w16du:dateUtc="2024-10-31T15:44:23.412Z" w:id="1089359587"/>
              <w:b w:val="1"/>
              <w:bCs w:val="1"/>
            </w:rPr>
          </w:rPrChange>
        </w:rPr>
      </w:pPr>
      <w:ins w:author="ULStudent:IBRAHIM SAANA.AMINU" w:date="2024-10-31T15:44:58.214Z" w:id="1361552971">
        <w:r w:rsidR="70B6CB07">
          <w:rPr>
            <w:b w:val="0"/>
            <w:bCs w:val="0"/>
          </w:rPr>
          <w:t xml:space="preserve">An in-person meeting was used as the basis for </w:t>
        </w:r>
      </w:ins>
      <w:ins w:author="ULStudent:IBRAHIM SAANA.AMINU" w:date="2024-10-31T15:45:55.755Z" w:id="37940970">
        <w:r w:rsidR="70B6CB07">
          <w:rPr>
            <w:b w:val="0"/>
            <w:bCs w:val="0"/>
          </w:rPr>
          <w:t xml:space="preserve">deciding on the understanding of the project requirements and the </w:t>
        </w:r>
        <w:r w:rsidR="29D3E643">
          <w:rPr>
            <w:b w:val="0"/>
            <w:bCs w:val="0"/>
          </w:rPr>
          <w:t xml:space="preserve">approach to adopt in the </w:t>
        </w:r>
      </w:ins>
      <w:ins w:author="ULStudent:IBRAHIM SAANA.AMINU" w:date="2024-10-31T15:46:59.84Z" w:id="2015581575">
        <w:r w:rsidR="29D3E643">
          <w:rPr>
            <w:b w:val="0"/>
            <w:bCs w:val="0"/>
          </w:rPr>
          <w:t xml:space="preserve">code implementations. Based on these meetings, the group </w:t>
        </w:r>
        <w:r w:rsidR="76EA98EB">
          <w:rPr>
            <w:b w:val="0"/>
            <w:bCs w:val="0"/>
          </w:rPr>
          <w:t>unanimously adopt</w:t>
        </w:r>
      </w:ins>
      <w:ins w:author="ULStudent:IBRAHIM SAANA.AMINU" w:date="2024-10-31T15:54:03.675Z" w:id="567635899">
        <w:r w:rsidR="0E52D0C1">
          <w:rPr>
            <w:b w:val="0"/>
            <w:bCs w:val="0"/>
          </w:rPr>
          <w:t>ed</w:t>
        </w:r>
      </w:ins>
      <w:ins w:author="ULStudent:IBRAHIM SAANA.AMINU" w:date="2024-10-31T15:46:59.84Z" w:id="1401921500">
        <w:r w:rsidR="76EA98EB">
          <w:rPr>
            <w:b w:val="0"/>
            <w:bCs w:val="0"/>
          </w:rPr>
          <w:t xml:space="preserve"> Google </w:t>
        </w:r>
        <w:r w:rsidR="76EA98EB">
          <w:rPr>
            <w:b w:val="0"/>
            <w:bCs w:val="0"/>
          </w:rPr>
          <w:t>colab</w:t>
        </w:r>
        <w:r w:rsidR="76EA98EB">
          <w:rPr>
            <w:b w:val="0"/>
            <w:bCs w:val="0"/>
          </w:rPr>
          <w:t xml:space="preserve"> no</w:t>
        </w:r>
      </w:ins>
      <w:ins w:author="ULStudent:IBRAHIM SAANA.AMINU" w:date="2024-10-31T15:47:59.087Z" w:id="1068810363">
        <w:r w:rsidR="76EA98EB">
          <w:rPr>
            <w:b w:val="0"/>
            <w:bCs w:val="0"/>
          </w:rPr>
          <w:t xml:space="preserve">tebook to allow for effective </w:t>
        </w:r>
      </w:ins>
      <w:ins w:author="ULStudent:IBRAHIM SAANA.AMINU" w:date="2024-10-31T15:54:17.027Z" w:id="878038528">
        <w:r w:rsidR="3EE16A28">
          <w:rPr>
            <w:b w:val="0"/>
            <w:bCs w:val="0"/>
          </w:rPr>
          <w:t>collaboration</w:t>
        </w:r>
      </w:ins>
      <w:ins w:author="ULStudent:IBRAHIM SAANA.AMINU" w:date="2024-10-31T15:47:59.087Z" w:id="2113337555">
        <w:r w:rsidR="76EA98EB">
          <w:rPr>
            <w:b w:val="0"/>
            <w:bCs w:val="0"/>
          </w:rPr>
          <w:t xml:space="preserve"> with </w:t>
        </w:r>
      </w:ins>
      <w:ins w:author="ULStudent:IBRAHIM SAANA.AMINU" w:date="2024-10-31T15:48:52.953Z" w:id="522831242">
        <w:r w:rsidR="6AF4E61F">
          <w:rPr>
            <w:b w:val="0"/>
            <w:bCs w:val="0"/>
          </w:rPr>
          <w:t>input</w:t>
        </w:r>
      </w:ins>
      <w:ins w:author="ULStudent:IBRAHIM SAANA.AMINU" w:date="2024-10-31T15:47:59.087Z" w:id="2094685203">
        <w:r w:rsidR="17EB6FF0">
          <w:rPr>
            <w:b w:val="0"/>
            <w:bCs w:val="0"/>
          </w:rPr>
          <w:t xml:space="preserve"> at various levels by the </w:t>
        </w:r>
      </w:ins>
      <w:ins w:author="ULStudent:IBRAHIM SAANA.AMINU" w:date="2024-10-31T15:48:44.395Z" w:id="1886577094">
        <w:r w:rsidR="17EB6FF0">
          <w:rPr>
            <w:b w:val="0"/>
            <w:bCs w:val="0"/>
          </w:rPr>
          <w:t xml:space="preserve">team members. The </w:t>
        </w:r>
      </w:ins>
      <w:ins w:author="ULStudent:IBRAHIM SAANA.AMINU" w:date="2024-10-31T15:49:43.654Z" w:id="391134645">
        <w:r w:rsidR="15D398A3">
          <w:rPr>
            <w:b w:val="0"/>
            <w:bCs w:val="0"/>
          </w:rPr>
          <w:t xml:space="preserve">final </w:t>
        </w:r>
      </w:ins>
      <w:ins w:author="ULStudent:IBRAHIM SAANA.AMINU" w:date="2024-10-31T15:48:44.395Z" w:id="1983172046">
        <w:r w:rsidR="17EB6FF0">
          <w:rPr>
            <w:b w:val="0"/>
            <w:bCs w:val="0"/>
          </w:rPr>
          <w:t xml:space="preserve">codes were run centrally </w:t>
        </w:r>
      </w:ins>
      <w:ins w:author="ULStudent:IBRAHIM SAANA.AMINU" w:date="2024-10-31T15:49:06.877Z" w:id="254649399">
        <w:r w:rsidR="38727EC5">
          <w:rPr>
            <w:b w:val="0"/>
            <w:bCs w:val="0"/>
          </w:rPr>
          <w:t xml:space="preserve">on </w:t>
        </w:r>
      </w:ins>
      <w:ins w:author="ULStudent:IBRAHIM SAANA.AMINU" w:date="2024-10-31T15:48:44.395Z" w:id="1446004922">
        <w:r w:rsidR="17EB6FF0">
          <w:rPr>
            <w:b w:val="0"/>
            <w:bCs w:val="0"/>
          </w:rPr>
          <w:t>one group member</w:t>
        </w:r>
      </w:ins>
      <w:ins w:author="ULStudent:IBRAHIM SAANA.AMINU" w:date="2024-10-31T15:54:35.414Z" w:id="1628091521">
        <w:r w:rsidR="1EA5DE35">
          <w:rPr>
            <w:b w:val="0"/>
            <w:bCs w:val="0"/>
          </w:rPr>
          <w:t>’</w:t>
        </w:r>
      </w:ins>
      <w:ins w:author="ULStudent:IBRAHIM SAANA.AMINU" w:date="2024-10-31T15:49:59.505Z" w:id="1858049117">
        <w:r w:rsidR="7BA52C25">
          <w:rPr>
            <w:b w:val="0"/>
            <w:bCs w:val="0"/>
          </w:rPr>
          <w:t xml:space="preserve">s computer </w:t>
        </w:r>
        <w:r w:rsidR="466455AA">
          <w:rPr>
            <w:b w:val="0"/>
            <w:bCs w:val="0"/>
          </w:rPr>
          <w:t>with each me</w:t>
        </w:r>
      </w:ins>
      <w:ins w:author="ULStudent:IBRAHIM SAANA.AMINU" w:date="2024-10-31T15:50:33.078Z" w:id="1693714176">
        <w:r w:rsidR="466455AA">
          <w:rPr>
            <w:b w:val="0"/>
            <w:bCs w:val="0"/>
          </w:rPr>
          <w:t xml:space="preserve">mber also running the codes </w:t>
        </w:r>
      </w:ins>
      <w:ins w:author="ULStudent:IBRAHIM SAANA.AMINU" w:date="2024-10-31T15:54:55.967Z" w:id="1181327035">
        <w:r w:rsidR="0638FC1F">
          <w:rPr>
            <w:b w:val="0"/>
            <w:bCs w:val="0"/>
          </w:rPr>
          <w:t>individually</w:t>
        </w:r>
      </w:ins>
      <w:ins w:author="ULStudent:IBRAHIM SAANA.AMINU" w:date="2024-10-31T15:50:33.078Z" w:id="1394574116">
        <w:r w:rsidR="466455AA">
          <w:rPr>
            <w:b w:val="0"/>
            <w:bCs w:val="0"/>
          </w:rPr>
          <w:t xml:space="preserve"> </w:t>
        </w:r>
      </w:ins>
      <w:ins w:author="ULStudent:IBRAHIM SAANA.AMINU" w:date="2024-10-31T15:55:01.168Z" w:id="214322347">
        <w:r w:rsidR="3698C35D">
          <w:rPr>
            <w:b w:val="0"/>
            <w:bCs w:val="0"/>
          </w:rPr>
          <w:t>to</w:t>
        </w:r>
      </w:ins>
      <w:ins w:author="ULStudent:IBRAHIM SAANA.AMINU" w:date="2024-10-31T15:50:33.078Z" w:id="1340390919">
        <w:r w:rsidR="466455AA">
          <w:rPr>
            <w:b w:val="0"/>
            <w:bCs w:val="0"/>
          </w:rPr>
          <w:t xml:space="preserve"> scan </w:t>
        </w:r>
      </w:ins>
      <w:ins w:author="ULStudent:IBRAHIM SAANA.AMINU" w:date="2024-10-31T15:55:05.982Z" w:id="1309346363">
        <w:r w:rsidR="6F1EDACF">
          <w:rPr>
            <w:b w:val="0"/>
            <w:bCs w:val="0"/>
          </w:rPr>
          <w:t xml:space="preserve">for </w:t>
        </w:r>
      </w:ins>
      <w:ins w:author="ULStudent:IBRAHIM SAANA.AMINU" w:date="2024-10-31T15:50:33.078Z" w:id="1683555194">
        <w:r w:rsidR="466455AA">
          <w:rPr>
            <w:b w:val="0"/>
            <w:bCs w:val="0"/>
          </w:rPr>
          <w:t>error and necessary adjustments</w:t>
        </w:r>
      </w:ins>
      <w:ins w:author="ULStudent:IBRAHIM SAANA.AMINU" w:date="2024-10-31T15:55:20.617Z" w:id="1302817612">
        <w:r w:rsidR="7E72BE49">
          <w:rPr>
            <w:b w:val="0"/>
            <w:bCs w:val="0"/>
          </w:rPr>
          <w:t xml:space="preserve"> where necessary</w:t>
        </w:r>
      </w:ins>
      <w:ins w:author="ULStudent:IBRAHIM SAANA.AMINU" w:date="2024-10-31T15:50:33.078Z" w:id="140966192">
        <w:r w:rsidR="466455AA">
          <w:rPr>
            <w:b w:val="0"/>
            <w:bCs w:val="0"/>
          </w:rPr>
          <w:t xml:space="preserve">. </w:t>
        </w:r>
      </w:ins>
      <w:ins w:author="ULStudent:IBRAHIM SAANA.AMINU" w:date="2024-10-31T15:51:58.999Z" w:id="518464363">
        <w:r w:rsidR="6E102C8A">
          <w:rPr>
            <w:b w:val="0"/>
            <w:bCs w:val="0"/>
          </w:rPr>
          <w:t>The final project report was created</w:t>
        </w:r>
      </w:ins>
      <w:ins w:author="ULStudent:IBRAHIM SAANA.AMINU" w:date="2024-10-31T15:55:58.608Z" w:id="78145263">
        <w:r w:rsidR="30F43C7A">
          <w:rPr>
            <w:b w:val="0"/>
            <w:bCs w:val="0"/>
          </w:rPr>
          <w:t xml:space="preserve">, </w:t>
        </w:r>
      </w:ins>
      <w:ins w:author="ULStudent:IBRAHIM SAANA.AMINU" w:date="2024-10-31T15:56:03.453Z" w:id="1900527367">
        <w:r w:rsidR="30F43C7A">
          <w:rPr>
            <w:b w:val="0"/>
            <w:bCs w:val="0"/>
          </w:rPr>
          <w:t xml:space="preserve">shared </w:t>
        </w:r>
      </w:ins>
      <w:ins w:author="ULStudent:IBRAHIM SAANA.AMINU" w:date="2024-10-31T15:51:58.999Z" w:id="935342885">
        <w:r w:rsidR="6E102C8A">
          <w:rPr>
            <w:b w:val="0"/>
            <w:bCs w:val="0"/>
          </w:rPr>
          <w:t xml:space="preserve">and edited by all team </w:t>
        </w:r>
      </w:ins>
      <w:ins w:author="ULStudent:IBRAHIM SAANA.AMINU" w:date="2024-10-31T15:52:59.245Z" w:id="702979833">
        <w:r w:rsidR="6E102C8A">
          <w:rPr>
            <w:b w:val="0"/>
            <w:bCs w:val="0"/>
          </w:rPr>
          <w:t>members via OneDrive</w:t>
        </w:r>
        <w:r w:rsidR="0B4E635A">
          <w:rPr>
            <w:b w:val="0"/>
            <w:bCs w:val="0"/>
          </w:rPr>
          <w:t>. The content of the final submission was agreed upon by all members.</w:t>
        </w:r>
      </w:ins>
    </w:p>
    <w:p xmlns:wp14="http://schemas.microsoft.com/office/word/2010/wordml" w:rsidR="00901900" w:rsidRDefault="00901900" w14:paraId="5E1F6E36" wp14:textId="27EAA6ED">
      <w:pPr>
        <w:tabs>
          <w:tab w:val="left" w:pos="9255"/>
        </w:tabs>
        <w:jc w:val="both"/>
        <w:rPr>
          <w:del w:author="ULStudent:IBRAHIM SAANA.AMINU" w:date="2024-10-31T15:53:26.599Z" w16du:dateUtc="2024-10-31T15:53:26.599Z" w:id="30200086"/>
          <w:rFonts w:ascii="Arial" w:hAnsi="Arial" w:cs="Arial"/>
        </w:rPr>
      </w:pPr>
      <w:del w:author="ULStudent:IBRAHIM SAANA.AMINU" w:date="2024-10-31T15:53:26.599Z" w:id="482962238">
        <w:r w:rsidRPr="55F029EA" w:rsidDel="00901900">
          <w:rPr>
            <w:rFonts w:ascii="Arial" w:hAnsi="Arial" w:cs="Arial"/>
          </w:rPr>
          <w:delText xml:space="preserve">The approach we took was to enable all team members to have online access to document artifacts; </w:delText>
        </w:r>
        <w:r w:rsidRPr="55F029EA" w:rsidDel="00901900">
          <w:rPr>
            <w:rFonts w:ascii="Arial" w:hAnsi="Arial" w:cs="Arial"/>
          </w:rPr>
          <w:delText>Early on in the</w:delText>
        </w:r>
        <w:r w:rsidRPr="55F029EA" w:rsidDel="00901900">
          <w:rPr>
            <w:rFonts w:ascii="Arial" w:hAnsi="Arial" w:cs="Arial"/>
          </w:rPr>
          <w:delText xml:space="preserve"> project, we decided to use a Google </w:delText>
        </w:r>
        <w:r w:rsidRPr="55F029EA" w:rsidDel="00901900">
          <w:rPr>
            <w:rFonts w:ascii="Arial" w:hAnsi="Arial" w:cs="Arial"/>
          </w:rPr>
          <w:delText>Colabs</w:delText>
        </w:r>
        <w:r w:rsidRPr="55F029EA" w:rsidDel="00901900">
          <w:rPr>
            <w:rFonts w:ascii="Arial" w:hAnsi="Arial" w:cs="Arial"/>
          </w:rPr>
          <w:delText xml:space="preserve"> notebook as this allowed us all to collaborate on the work and have access to the most recent version of the code. In </w:delText>
        </w:r>
        <w:r w:rsidRPr="55F029EA" w:rsidDel="00901900">
          <w:rPr>
            <w:rFonts w:ascii="Arial" w:hAnsi="Arial" w:cs="Arial"/>
          </w:rPr>
          <w:delText>addition</w:delText>
        </w:r>
        <w:r w:rsidRPr="55F029EA" w:rsidDel="00901900">
          <w:rPr>
            <w:rFonts w:ascii="Arial" w:hAnsi="Arial" w:cs="Arial"/>
          </w:rPr>
          <w:delText xml:space="preserve"> it simplified revision control as the latest changes would be available to everyone.    Initially, we were going to use Google </w:delText>
        </w:r>
        <w:r w:rsidRPr="55F029EA" w:rsidDel="00901900">
          <w:rPr>
            <w:rFonts w:ascii="Arial" w:hAnsi="Arial" w:cs="Arial"/>
          </w:rPr>
          <w:delText>Colab</w:delText>
        </w:r>
        <w:r w:rsidRPr="55F029EA" w:rsidDel="00901900">
          <w:rPr>
            <w:rFonts w:ascii="Arial" w:hAnsi="Arial" w:cs="Arial"/>
          </w:rPr>
          <w:delText xml:space="preserve">  to automatically create a pdf file but later decide it would be better to create it from a stan</w:delText>
        </w:r>
        <w:r w:rsidRPr="55F029EA" w:rsidDel="00901900">
          <w:rPr>
            <w:rFonts w:ascii="Arial" w:hAnsi="Arial" w:cs="Arial"/>
          </w:rPr>
          <w:delText xml:space="preserve">dard MS Word template which </w:delText>
        </w:r>
        <w:r w:rsidRPr="55F029EA" w:rsidDel="00901900">
          <w:rPr>
            <w:rFonts w:ascii="Arial" w:hAnsi="Arial" w:cs="Arial"/>
          </w:rPr>
          <w:delText>contained</w:delText>
        </w:r>
        <w:r w:rsidRPr="55F029EA" w:rsidDel="00901900">
          <w:rPr>
            <w:rFonts w:ascii="Arial" w:hAnsi="Arial" w:cs="Arial"/>
          </w:rPr>
          <w:delText xml:space="preserve"> the University of Limerick </w:delText>
        </w:r>
        <w:r w:rsidRPr="55F029EA" w:rsidDel="00901900">
          <w:rPr>
            <w:rFonts w:ascii="Arial" w:hAnsi="Arial" w:cs="Arial"/>
          </w:rPr>
          <w:delText>logo</w:delText>
        </w:r>
        <w:r w:rsidRPr="55F029EA" w:rsidDel="00901900">
          <w:rPr>
            <w:rFonts w:ascii="Arial" w:hAnsi="Arial" w:cs="Arial"/>
          </w:rPr>
          <w:delText xml:space="preserve"> and which could be used to generate table of contents etc. A document with the relevant headings and details </w:delText>
        </w:r>
        <w:r w:rsidRPr="55F029EA" w:rsidDel="00901900">
          <w:rPr>
            <w:rFonts w:ascii="Arial" w:hAnsi="Arial" w:cs="Arial"/>
          </w:rPr>
          <w:delText>required</w:delText>
        </w:r>
        <w:r w:rsidRPr="55F029EA" w:rsidDel="00901900">
          <w:rPr>
            <w:rFonts w:ascii="Arial" w:hAnsi="Arial" w:cs="Arial"/>
          </w:rPr>
          <w:delText xml:space="preserve"> in the final report was then created as this provided us with a structured approach to performing the task and allowed us to record our results as we completed each stage of the project. </w:delText>
        </w:r>
      </w:del>
    </w:p>
    <w:p xmlns:wp14="http://schemas.microsoft.com/office/word/2010/wordml" w:rsidR="00901900" w:rsidRDefault="00901900" w14:paraId="778F59A5" wp14:textId="77777777">
      <w:pPr>
        <w:tabs>
          <w:tab w:val="left" w:pos="9255"/>
        </w:tabs>
        <w:jc w:val="both"/>
        <w:rPr>
          <w:del w:author="ULStudent:IBRAHIM SAANA.AMINU" w:date="2024-10-31T15:53:26.598Z" w16du:dateUtc="2024-10-31T15:53:26.598Z" w:id="523466800"/>
          <w:rFonts w:ascii="Arial" w:hAnsi="Arial" w:cs="Arial"/>
        </w:rPr>
      </w:pPr>
      <w:del w:author="ULStudent:IBRAHIM SAANA.AMINU" w:date="2024-10-31T15:53:26.599Z" w:id="1975027158">
        <w:r w:rsidRPr="55F029EA" w:rsidDel="00901900">
          <w:rPr>
            <w:rFonts w:ascii="Arial" w:hAnsi="Arial" w:cs="Arial"/>
          </w:rPr>
          <w:delText xml:space="preserve">   It was also decided that the final document report would be reviewed by the project team. Each person was to read the document in adv</w:delText>
        </w:r>
        <w:r w:rsidRPr="55F029EA" w:rsidDel="00901900">
          <w:rPr>
            <w:rFonts w:ascii="Arial" w:hAnsi="Arial" w:cs="Arial"/>
          </w:rPr>
          <w:delText xml:space="preserve">ance and come prepared with items/comments for each page of the document. A decision would be made about each of the items </w:delText>
        </w:r>
        <w:r w:rsidRPr="55F029EA" w:rsidDel="00901900">
          <w:rPr>
            <w:rFonts w:ascii="Arial" w:hAnsi="Arial" w:cs="Arial"/>
          </w:rPr>
          <w:delText>whether or not</w:delText>
        </w:r>
        <w:r w:rsidRPr="55F029EA" w:rsidDel="00901900">
          <w:rPr>
            <w:rFonts w:ascii="Arial" w:hAnsi="Arial" w:cs="Arial"/>
          </w:rPr>
          <w:delText xml:space="preserve"> they should be implemented.</w:delText>
        </w:r>
      </w:del>
    </w:p>
    <w:p xmlns:wp14="http://schemas.microsoft.com/office/word/2010/wordml" w:rsidR="00901900" w:rsidRDefault="00901900" w14:paraId="08AC1B50" wp14:textId="77777777">
      <w:pPr>
        <w:pStyle w:val="Heading1"/>
        <w:rPr>
          <w:rFonts w:ascii="Arial" w:hAnsi="Arial" w:cs="Arial"/>
        </w:rPr>
      </w:pPr>
      <w:bookmarkStart w:name="__RefHeading__658_755868819" w:id="5"/>
      <w:bookmarkEnd w:id="5"/>
      <w:r>
        <w:rPr>
          <w:rFonts w:ascii="Arial" w:hAnsi="Arial" w:cs="Arial"/>
        </w:rPr>
        <w:t>Investigate Solution Space</w:t>
      </w:r>
    </w:p>
    <w:p xmlns:wp14="http://schemas.microsoft.com/office/word/2010/wordml" w:rsidR="00901900" w:rsidRDefault="00901900" w14:paraId="3CD521B7" wp14:textId="00D9EF90">
      <w:pPr>
        <w:tabs>
          <w:tab w:val="left" w:pos="9255"/>
        </w:tabs>
        <w:jc w:val="both"/>
        <w:rPr>
          <w:rFonts w:ascii="Arial" w:hAnsi="Arial" w:cs="Arial"/>
        </w:rPr>
      </w:pPr>
      <w:r w:rsidRPr="55F029EA" w:rsidR="00901900">
        <w:rPr>
          <w:rFonts w:ascii="Arial" w:hAnsi="Arial" w:cs="Arial"/>
        </w:rPr>
        <w:t xml:space="preserve">    </w:t>
      </w:r>
      <w:del w:author="ULStudent:IBRAHIM SAANA.AMINU" w:date="2024-10-31T15:56:55.837Z" w:id="1563830365">
        <w:r w:rsidRPr="55F029EA" w:rsidDel="00901900">
          <w:rPr>
            <w:rFonts w:ascii="Arial" w:hAnsi="Arial" w:cs="Arial"/>
          </w:rPr>
          <w:delText>After taking guidance from Colin, we started to investigated some options</w:delText>
        </w:r>
      </w:del>
      <w:r w:rsidRPr="55F029EA" w:rsidR="00901900">
        <w:rPr>
          <w:rFonts w:ascii="Arial" w:hAnsi="Arial" w:cs="Arial"/>
        </w:rPr>
        <w:t xml:space="preserve">. We </w:t>
      </w:r>
      <w:del w:author="ULStudent:IBRAHIM SAANA.AMINU" w:date="2024-10-31T15:57:13.504Z" w:id="923438743">
        <w:r w:rsidRPr="55F029EA" w:rsidDel="00901900">
          <w:rPr>
            <w:rFonts w:ascii="Arial" w:hAnsi="Arial" w:cs="Arial"/>
          </w:rPr>
          <w:delText>realised</w:delText>
        </w:r>
      </w:del>
      <w:ins w:author="ULStudent:IBRAHIM SAANA.AMINU" w:date="2024-10-31T15:57:15.339Z" w:id="1307979404">
        <w:r w:rsidRPr="55F029EA" w:rsidR="6C167898">
          <w:rPr>
            <w:rFonts w:ascii="Arial" w:hAnsi="Arial" w:cs="Arial"/>
          </w:rPr>
          <w:t>observed</w:t>
        </w:r>
      </w:ins>
      <w:r w:rsidRPr="55F029EA" w:rsidR="00901900">
        <w:rPr>
          <w:rFonts w:ascii="Arial" w:hAnsi="Arial" w:cs="Arial"/>
        </w:rPr>
        <w:t xml:space="preserve"> that there</w:t>
      </w:r>
      <w:ins w:author="ULStudent:IBRAHIM SAANA.AMINU" w:date="2024-10-31T15:57:32.817Z" w:id="1418468643">
        <w:r w:rsidRPr="55F029EA" w:rsidR="2D19C29A">
          <w:rPr>
            <w:rFonts w:ascii="Arial" w:hAnsi="Arial" w:cs="Arial"/>
          </w:rPr>
          <w:t xml:space="preserve"> are</w:t>
        </w:r>
      </w:ins>
      <w:r w:rsidRPr="55F029EA" w:rsidR="00901900">
        <w:rPr>
          <w:rFonts w:ascii="Arial" w:hAnsi="Arial" w:cs="Arial"/>
        </w:rPr>
        <w:t xml:space="preserve"> </w:t>
      </w:r>
      <w:del w:author="ULStudent:IBRAHIM SAANA.AMINU" w:date="2024-10-31T15:57:29.894Z" w:id="1951745167">
        <w:r w:rsidRPr="55F029EA" w:rsidDel="00901900">
          <w:rPr>
            <w:rFonts w:ascii="Arial" w:hAnsi="Arial" w:cs="Arial"/>
          </w:rPr>
          <w:delText>was</w:delText>
        </w:r>
        <w:r w:rsidRPr="55F029EA" w:rsidDel="00901900">
          <w:rPr>
            <w:rFonts w:ascii="Arial" w:hAnsi="Arial" w:cs="Arial"/>
          </w:rPr>
          <w:delText xml:space="preserve"> potentially </w:delText>
        </w:r>
      </w:del>
      <w:r w:rsidRPr="55F029EA" w:rsidR="00901900">
        <w:rPr>
          <w:rFonts w:ascii="Arial" w:hAnsi="Arial" w:cs="Arial"/>
        </w:rPr>
        <w:t xml:space="preserve">many ways of achieving a performance level of 99 percent. </w:t>
      </w:r>
      <w:commentRangeStart w:id="1251475870"/>
      <w:r w:rsidRPr="55F029EA" w:rsidR="00901900">
        <w:rPr>
          <w:rFonts w:ascii="Arial" w:hAnsi="Arial" w:cs="Arial"/>
          <w:highlight w:val="cyan"/>
          <w:rPrChange w:author="ULStudent:IBRAHIM SAANA.AMINU" w:date="2024-10-31T16:00:04.798Z" w:id="204963926">
            <w:rPr>
              <w:rFonts w:ascii="Arial" w:hAnsi="Arial" w:cs="Arial"/>
            </w:rPr>
          </w:rPrChange>
        </w:rPr>
        <w:t xml:space="preserve">Generative AI such as Gemini and </w:t>
      </w:r>
      <w:r w:rsidRPr="55F029EA" w:rsidR="00901900">
        <w:rPr>
          <w:rFonts w:ascii="Arial" w:hAnsi="Arial" w:cs="Arial"/>
          <w:highlight w:val="cyan"/>
          <w:rPrChange w:author="ULStudent:IBRAHIM SAANA.AMINU" w:date="2024-10-31T15:59:57.152Z" w:id="1930721191">
            <w:rPr>
              <w:rFonts w:ascii="Arial" w:hAnsi="Arial" w:cs="Arial"/>
            </w:rPr>
          </w:rPrChange>
        </w:rPr>
        <w:t>ChatGP</w:t>
      </w:r>
      <w:r w:rsidRPr="55F029EA" w:rsidR="00901900">
        <w:rPr>
          <w:rFonts w:ascii="Arial" w:hAnsi="Arial" w:cs="Arial"/>
          <w:highlight w:val="cyan"/>
          <w:rPrChange w:author="ULStudent:IBRAHIM SAANA.AMINU" w:date="2024-10-31T15:59:57.153Z" w:id="352945976">
            <w:rPr>
              <w:rFonts w:ascii="Arial" w:hAnsi="Arial" w:cs="Arial"/>
            </w:rPr>
          </w:rPrChange>
        </w:rPr>
        <w:t xml:space="preserve"> allowed us to quickly create a </w:t>
      </w:r>
      <w:r w:rsidRPr="55F029EA" w:rsidR="00901900">
        <w:rPr>
          <w:rFonts w:ascii="Arial" w:hAnsi="Arial" w:cs="Arial"/>
          <w:highlight w:val="cyan"/>
          <w:rPrChange w:author="ULStudent:IBRAHIM SAANA.AMINU" w:date="2024-10-31T15:59:57.153Z" w:id="307627185">
            <w:rPr>
              <w:rFonts w:ascii="Arial" w:hAnsi="Arial" w:cs="Arial"/>
            </w:rPr>
          </w:rPrChange>
        </w:rPr>
        <w:t>prototypes</w:t>
      </w:r>
      <w:r w:rsidRPr="55F029EA" w:rsidR="00901900">
        <w:rPr>
          <w:rFonts w:ascii="Arial" w:hAnsi="Arial" w:cs="Arial"/>
          <w:highlight w:val="cyan"/>
          <w:rPrChange w:author="ULStudent:IBRAHIM SAANA.AMINU" w:date="2024-10-31T15:59:57.153Z" w:id="1976434355">
            <w:rPr>
              <w:rFonts w:ascii="Arial" w:hAnsi="Arial" w:cs="Arial"/>
            </w:rPr>
          </w:rPrChange>
        </w:rPr>
        <w:t xml:space="preserve"> to see the test accuracy results for our choices.</w:t>
      </w:r>
      <w:commentRangeEnd w:id="1251475870"/>
      <w:r>
        <w:rPr>
          <w:rStyle w:val="CommentReference"/>
        </w:rPr>
        <w:commentReference w:id="1251475870"/>
      </w:r>
      <w:r w:rsidRPr="55F029EA" w:rsidR="00901900">
        <w:rPr>
          <w:rFonts w:ascii="Arial" w:hAnsi="Arial" w:cs="Arial"/>
        </w:rPr>
        <w:t xml:space="preserve"> </w:t>
      </w:r>
      <w:del w:author="ULStudent:IBRAHIM SAANA.AMINU" w:date="2024-10-31T16:00:34.41Z" w:id="621363648">
        <w:r w:rsidRPr="55F029EA" w:rsidDel="00901900">
          <w:rPr>
            <w:rFonts w:ascii="Arial" w:hAnsi="Arial" w:cs="Arial"/>
          </w:rPr>
          <w:delText xml:space="preserve">The </w:delText>
        </w:r>
      </w:del>
      <w:ins w:author="ULStudent:IBRAHIM SAANA.AMINU" w:date="2024-10-31T16:00:35.881Z" w:id="10637729">
        <w:r w:rsidRPr="55F029EA" w:rsidR="0BCCA8C8">
          <w:rPr>
            <w:rFonts w:ascii="Arial" w:hAnsi="Arial" w:cs="Arial"/>
          </w:rPr>
          <w:t>An</w:t>
        </w:r>
      </w:ins>
      <w:r w:rsidRPr="55F029EA" w:rsidR="00901900">
        <w:rPr>
          <w:rFonts w:ascii="Arial" w:hAnsi="Arial" w:cs="Arial"/>
        </w:rPr>
        <w:t xml:space="preserve"> entry in Wikipedia [1] for </w:t>
      </w:r>
      <w:del w:author="ULStudent:IBRAHIM SAANA.AMINU" w:date="2024-10-31T16:00:18.195Z" w:id="1251143161">
        <w:r w:rsidRPr="55F029EA" w:rsidDel="00901900">
          <w:rPr>
            <w:rFonts w:ascii="Arial" w:hAnsi="Arial" w:cs="Arial"/>
          </w:rPr>
          <w:delText xml:space="preserve">mnist </w:delText>
        </w:r>
      </w:del>
      <w:ins w:author="ULStudent:IBRAHIM SAANA.AMINU" w:date="2024-10-31T16:00:20.791Z" w:id="525208682">
        <w:r w:rsidRPr="55F029EA" w:rsidR="6B78E5F6">
          <w:rPr>
            <w:rFonts w:ascii="Arial" w:hAnsi="Arial" w:cs="Arial"/>
          </w:rPr>
          <w:t xml:space="preserve">MNIST </w:t>
        </w:r>
      </w:ins>
      <w:r w:rsidRPr="55F029EA" w:rsidR="00901900">
        <w:rPr>
          <w:rFonts w:ascii="Arial" w:hAnsi="Arial" w:cs="Arial"/>
        </w:rPr>
        <w:t>database provide</w:t>
      </w:r>
      <w:ins w:author="ULStudent:IBRAHIM SAANA.AMINU" w:date="2024-10-31T16:00:30.361Z" w:id="227728543">
        <w:r w:rsidRPr="55F029EA" w:rsidR="388D2AD1">
          <w:rPr>
            <w:rFonts w:ascii="Arial" w:hAnsi="Arial" w:cs="Arial"/>
          </w:rPr>
          <w:t>s</w:t>
        </w:r>
      </w:ins>
      <w:r w:rsidRPr="55F029EA" w:rsidR="00901900">
        <w:rPr>
          <w:rFonts w:ascii="Arial" w:hAnsi="Arial" w:cs="Arial"/>
        </w:rPr>
        <w:t xml:space="preserve"> a table which showed the error rate for </w:t>
      </w:r>
      <w:r w:rsidRPr="55F029EA" w:rsidR="00901900">
        <w:rPr>
          <w:rFonts w:ascii="Arial" w:hAnsi="Arial" w:cs="Arial"/>
        </w:rPr>
        <w:t>different types</w:t>
      </w:r>
      <w:r w:rsidRPr="55F029EA" w:rsidR="00901900">
        <w:rPr>
          <w:rFonts w:ascii="Arial" w:hAnsi="Arial" w:cs="Arial"/>
        </w:rPr>
        <w:t xml:space="preserve"> of Neural Network</w:t>
      </w:r>
      <w:ins w:author="ULStudent:IBRAHIM SAANA.AMINU" w:date="2024-10-31T16:00:46.965Z" w:id="1596717952">
        <w:r w:rsidRPr="55F029EA" w:rsidR="07419AA6">
          <w:rPr>
            <w:rFonts w:ascii="Arial" w:hAnsi="Arial" w:cs="Arial"/>
          </w:rPr>
          <w:t xml:space="preserve"> </w:t>
        </w:r>
        <w:r w:rsidRPr="55F029EA" w:rsidR="07419AA6">
          <w:rPr>
            <w:rFonts w:ascii="Arial" w:hAnsi="Arial" w:cs="Arial"/>
          </w:rPr>
          <w:t>models</w:t>
        </w:r>
      </w:ins>
      <w:del w:author="ULStudent:IBRAHIM SAANA.AMINU" w:date="2024-10-31T16:00:45.593Z" w:id="1411849409">
        <w:r w:rsidRPr="55F029EA" w:rsidDel="00901900">
          <w:rPr>
            <w:rFonts w:ascii="Arial" w:hAnsi="Arial" w:cs="Arial"/>
          </w:rPr>
          <w:delText>s</w:delText>
        </w:r>
      </w:del>
      <w:r w:rsidRPr="55F029EA" w:rsidR="00901900">
        <w:rPr>
          <w:rFonts w:ascii="Arial" w:hAnsi="Arial" w:cs="Arial"/>
        </w:rPr>
        <w:t xml:space="preserve">. </w:t>
      </w:r>
      <w:commentRangeStart w:id="1568034309"/>
      <w:r w:rsidRPr="55F029EA" w:rsidR="00901900">
        <w:rPr>
          <w:rFonts w:ascii="Arial" w:hAnsi="Arial" w:cs="Arial"/>
        </w:rPr>
        <w:t xml:space="preserve">The range of </w:t>
      </w:r>
      <w:del w:author="ULStudent:IBRAHIM SAANA.AMINU" w:date="2024-10-31T16:00:59.273Z" w:id="1537718950">
        <w:r w:rsidRPr="55F029EA" w:rsidDel="00901900">
          <w:rPr>
            <w:rFonts w:ascii="Arial" w:hAnsi="Arial" w:cs="Arial"/>
          </w:rPr>
          <w:delText>possible solutions</w:delText>
        </w:r>
      </w:del>
      <w:ins w:author="ULStudent:IBRAHIM SAANA.AMINU" w:date="2024-10-31T16:00:59.278Z" w:id="2021621498">
        <w:r w:rsidRPr="55F029EA" w:rsidR="409E8377">
          <w:rPr>
            <w:rFonts w:ascii="Arial" w:hAnsi="Arial" w:cs="Arial"/>
          </w:rPr>
          <w:t>workable solutions</w:t>
        </w:r>
      </w:ins>
      <w:r w:rsidRPr="55F029EA" w:rsidR="00901900">
        <w:rPr>
          <w:rFonts w:ascii="Arial" w:hAnsi="Arial" w:cs="Arial"/>
        </w:rPr>
        <w:t xml:space="preserve"> include</w:t>
      </w:r>
      <w:del w:author="ULStudent:IBRAHIM SAANA.AMINU" w:date="2024-10-31T16:01:10.053Z" w:id="1259478453">
        <w:r w:rsidRPr="55F029EA" w:rsidDel="00901900">
          <w:rPr>
            <w:rFonts w:ascii="Arial" w:hAnsi="Arial" w:cs="Arial"/>
          </w:rPr>
          <w:delText>d</w:delText>
        </w:r>
      </w:del>
      <w:r w:rsidRPr="55F029EA" w:rsidR="00901900">
        <w:rPr>
          <w:rFonts w:ascii="Arial" w:hAnsi="Arial" w:cs="Arial"/>
        </w:rPr>
        <w:t xml:space="preserve"> Convoluted Neural </w:t>
      </w:r>
      <w:r w:rsidRPr="55F029EA" w:rsidR="00901900">
        <w:rPr>
          <w:rFonts w:ascii="Arial" w:hAnsi="Arial" w:cs="Arial"/>
        </w:rPr>
        <w:t>Networks(</w:t>
      </w:r>
      <w:r w:rsidRPr="55F029EA" w:rsidR="00901900">
        <w:rPr>
          <w:rFonts w:ascii="Arial" w:hAnsi="Arial" w:cs="Arial"/>
        </w:rPr>
        <w:t>CNNs</w:t>
      </w:r>
      <w:r w:rsidRPr="55F029EA" w:rsidR="00901900">
        <w:rPr>
          <w:rFonts w:ascii="Arial" w:hAnsi="Arial" w:cs="Arial"/>
        </w:rPr>
        <w:t>) ,</w:t>
      </w:r>
      <w:r w:rsidRPr="55F029EA" w:rsidR="00901900">
        <w:rPr>
          <w:rFonts w:ascii="Arial" w:hAnsi="Arial" w:cs="Arial"/>
        </w:rPr>
        <w:t xml:space="preserve"> K-Nearest Neighbours, Linear and non-linear classifiers.</w:t>
      </w:r>
      <w:commentRangeEnd w:id="1568034309"/>
      <w:r>
        <w:rPr>
          <w:rStyle w:val="CommentReference"/>
        </w:rPr>
        <w:commentReference w:id="1568034309"/>
      </w:r>
    </w:p>
    <w:p xmlns:wp14="http://schemas.microsoft.com/office/word/2010/wordml" w:rsidR="00901900" w:rsidRDefault="00901900" w14:paraId="26F2B39B" wp14:textId="77777777">
      <w:pPr>
        <w:tabs>
          <w:tab w:val="left" w:pos="9255"/>
        </w:tabs>
        <w:jc w:val="both"/>
      </w:pPr>
      <w:r>
        <w:rPr>
          <w:rFonts w:ascii="Arial" w:hAnsi="Arial" w:cs="Arial"/>
        </w:rPr>
        <w:t xml:space="preserve">We decided to test the test accuracy based on a number of parameters. These were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0"/>
        <w:gridCol w:w="9600"/>
      </w:tblGrid>
      <w:tr xmlns:wp14="http://schemas.microsoft.com/office/word/2010/wordml" w:rsidR="00000000" w14:paraId="3E35C30A" wp14:textId="77777777">
        <w:tc>
          <w:tcPr>
            <w:tcW w:w="750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4101652C" wp14:textId="77777777">
            <w:pPr>
              <w:pStyle w:val="TableContents"/>
              <w:snapToGrid w:val="0"/>
              <w:jc w:val="both"/>
            </w:pPr>
          </w:p>
        </w:tc>
        <w:tc>
          <w:tcPr>
            <w:tcW w:w="9600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6E2F3CA6" wp14:textId="77777777">
            <w:pPr>
              <w:pStyle w:val="TableContents"/>
              <w:jc w:val="both"/>
            </w:pPr>
            <w:r>
              <w:t xml:space="preserve"> number of Conv2D layers, first parameter(32,64,...), kernel size, activation function)</w:t>
            </w:r>
          </w:p>
        </w:tc>
      </w:tr>
      <w:tr xmlns:wp14="http://schemas.microsoft.com/office/word/2010/wordml" w:rsidR="00000000" w14:paraId="7D97C8B9" wp14:textId="77777777">
        <w:tc>
          <w:tcPr>
            <w:tcW w:w="75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4B99056E" wp14:textId="77777777">
            <w:pPr>
              <w:pStyle w:val="TableContents"/>
              <w:snapToGrid w:val="0"/>
              <w:jc w:val="both"/>
            </w:pPr>
          </w:p>
        </w:tc>
        <w:tc>
          <w:tcPr>
            <w:tcW w:w="9600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7366AE85" wp14:textId="77777777">
            <w:pPr>
              <w:pStyle w:val="TableContents"/>
              <w:jc w:val="both"/>
            </w:pPr>
            <w:r>
              <w:t>number of drop out layers, drop out percentage.</w:t>
            </w:r>
          </w:p>
        </w:tc>
      </w:tr>
      <w:tr xmlns:wp14="http://schemas.microsoft.com/office/word/2010/wordml" w:rsidR="00000000" w14:paraId="3BDE3300" wp14:textId="77777777">
        <w:tc>
          <w:tcPr>
            <w:tcW w:w="75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1299C43A" wp14:textId="77777777">
            <w:pPr>
              <w:pStyle w:val="TableContents"/>
              <w:snapToGrid w:val="0"/>
              <w:jc w:val="both"/>
            </w:pPr>
          </w:p>
        </w:tc>
        <w:tc>
          <w:tcPr>
            <w:tcW w:w="9600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50D3B2B0" wp14:textId="77777777">
            <w:pPr>
              <w:pStyle w:val="TableContents"/>
              <w:jc w:val="both"/>
            </w:pPr>
            <w:r>
              <w:t>validation split 0.1 to. 25 (on training data) plus a setting which dynamically varies this percentage between epocs</w:t>
            </w:r>
          </w:p>
        </w:tc>
      </w:tr>
      <w:tr xmlns:wp14="http://schemas.microsoft.com/office/word/2010/wordml" w:rsidR="00000000" w14:paraId="07F8C9D3" wp14:textId="77777777">
        <w:tc>
          <w:tcPr>
            <w:tcW w:w="75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4DDBEF00" wp14:textId="77777777">
            <w:pPr>
              <w:pStyle w:val="TableContents"/>
              <w:snapToGrid w:val="0"/>
              <w:jc w:val="both"/>
            </w:pPr>
          </w:p>
        </w:tc>
        <w:tc>
          <w:tcPr>
            <w:tcW w:w="9600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6A8F2E0A" wp14:textId="77777777">
            <w:pPr>
              <w:pStyle w:val="TableContents"/>
              <w:jc w:val="both"/>
            </w:pPr>
            <w:r>
              <w:t>earlystop instead of running to final epic, it stops once the algo determines no additional progress of sufficient quantity can be made.</w:t>
            </w:r>
          </w:p>
        </w:tc>
      </w:tr>
      <w:tr xmlns:wp14="http://schemas.microsoft.com/office/word/2010/wordml" w:rsidR="00000000" w14:paraId="3461D779" wp14:textId="77777777">
        <w:tc>
          <w:tcPr>
            <w:tcW w:w="75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3CF2D8B6" wp14:textId="77777777">
            <w:pPr>
              <w:pStyle w:val="TableContents"/>
              <w:snapToGrid w:val="0"/>
              <w:jc w:val="both"/>
            </w:pPr>
          </w:p>
        </w:tc>
        <w:tc>
          <w:tcPr>
            <w:tcW w:w="9600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0FB78278" wp14:textId="77777777">
            <w:pPr>
              <w:pStyle w:val="TableContents"/>
              <w:snapToGrid w:val="0"/>
              <w:jc w:val="both"/>
            </w:pPr>
          </w:p>
        </w:tc>
      </w:tr>
    </w:tbl>
    <w:p xmlns:wp14="http://schemas.microsoft.com/office/word/2010/wordml" w:rsidR="00901900" w:rsidRDefault="00901900" w14:paraId="1FC39945" wp14:textId="77777777">
      <w:pPr>
        <w:tabs>
          <w:tab w:val="left" w:pos="9255"/>
        </w:tabs>
        <w:jc w:val="both"/>
      </w:pPr>
    </w:p>
    <w:p xmlns:wp14="http://schemas.microsoft.com/office/word/2010/wordml" w:rsidR="00901900" w:rsidRDefault="00901900" w14:paraId="54F9AE05" wp14:textId="77777777">
      <w:pPr>
        <w:tabs>
          <w:tab w:val="left" w:pos="9255"/>
        </w:tabs>
        <w:jc w:val="both"/>
      </w:pPr>
      <w:r>
        <w:rPr>
          <w:rFonts w:ascii="Arial" w:hAnsi="Arial" w:cs="Arial"/>
        </w:rPr>
        <w:t xml:space="preserve">   </w:t>
      </w:r>
    </w:p>
    <w:p xmlns:wp14="http://schemas.microsoft.com/office/word/2010/wordml" w:rsidR="00901900" w:rsidRDefault="00901900" w14:paraId="0562CB0E" wp14:textId="77777777">
      <w:pPr>
        <w:tabs>
          <w:tab w:val="left" w:pos="9255"/>
        </w:tabs>
        <w:jc w:val="both"/>
      </w:pPr>
    </w:p>
    <w:p xmlns:wp14="http://schemas.microsoft.com/office/word/2010/wordml" w:rsidR="00901900" w:rsidRDefault="00901900" w14:paraId="43618180" wp14:textId="77777777">
      <w:pPr>
        <w:pStyle w:val="Heading1"/>
        <w:rPr>
          <w:rFonts w:ascii="Arial" w:hAnsi="Arial" w:cs="Arial"/>
        </w:rPr>
      </w:pPr>
      <w:bookmarkStart w:name="__RefHeading__660_755868819" w:id="6"/>
      <w:bookmarkEnd w:id="6"/>
      <w:r>
        <w:rPr>
          <w:rFonts w:ascii="Arial" w:hAnsi="Arial" w:cs="Arial"/>
        </w:rPr>
        <w:t>Design Decisions</w:t>
      </w:r>
    </w:p>
    <w:p xmlns:wp14="http://schemas.microsoft.com/office/word/2010/wordml" w:rsidR="00901900" w:rsidRDefault="00901900" w14:paraId="51F7071D" wp14:textId="77777777">
      <w:pPr>
        <w:tabs>
          <w:tab w:val="left" w:pos="9255"/>
        </w:tabs>
        <w:jc w:val="both"/>
      </w:pPr>
      <w:r>
        <w:rPr>
          <w:rFonts w:ascii="Arial" w:hAnsi="Arial" w:cs="Arial"/>
        </w:rPr>
        <w:t xml:space="preserve">   Report review</w:t>
      </w:r>
    </w:p>
    <w:p xmlns:wp14="http://schemas.microsoft.com/office/word/2010/wordml" w:rsidR="00901900" w:rsidRDefault="00901900" w14:paraId="34CE0A41" wp14:textId="77777777">
      <w:pPr>
        <w:tabs>
          <w:tab w:val="left" w:pos="9255"/>
        </w:tabs>
        <w:jc w:val="both"/>
      </w:pPr>
    </w:p>
    <w:p xmlns:wp14="http://schemas.microsoft.com/office/word/2010/wordml" w:rsidR="00901900" w:rsidRDefault="00901900" w14:paraId="0A64EFB1" wp14:textId="77777777">
      <w:pPr>
        <w:tabs>
          <w:tab w:val="left" w:pos="9255"/>
        </w:tabs>
        <w:jc w:val="both"/>
        <w:rPr>
          <w:rFonts w:ascii="Arial" w:hAnsi="Arial" w:cs="Arial"/>
        </w:rPr>
      </w:pPr>
      <w:r>
        <w:t xml:space="preserve">                      </w:t>
      </w:r>
    </w:p>
    <w:p xmlns:wp14="http://schemas.microsoft.com/office/word/2010/wordml" w:rsidR="00901900" w:rsidRDefault="00901900" w14:paraId="62EBF3C5" wp14:textId="77777777">
      <w:pPr>
        <w:pStyle w:val="Heading1"/>
        <w:rPr>
          <w:rFonts w:ascii="Arial" w:hAnsi="Arial" w:cs="Arial"/>
        </w:rPr>
      </w:pPr>
    </w:p>
    <w:p xmlns:wp14="http://schemas.microsoft.com/office/word/2010/wordml" w:rsidR="00901900" w:rsidRDefault="00901900" w14:paraId="36704A0D" wp14:textId="77777777">
      <w:pPr>
        <w:pStyle w:val="Heading1"/>
        <w:rPr>
          <w:color w:val="000000"/>
        </w:rPr>
      </w:pPr>
      <w:bookmarkStart w:name="__RefHeading__662_755868819" w:id="7"/>
      <w:bookmarkEnd w:id="7"/>
      <w:r>
        <w:rPr>
          <w:rFonts w:ascii="Arial" w:hAnsi="Arial" w:cs="Arial"/>
        </w:rPr>
        <w:t>Results</w:t>
      </w:r>
    </w:p>
    <w:p xmlns:wp14="http://schemas.microsoft.com/office/word/2010/wordml" w:rsidR="00901900" w:rsidRDefault="00901900" w14:paraId="628BF318" wp14:textId="77777777">
      <w:pPr>
        <w:tabs>
          <w:tab w:val="left" w:pos="9255"/>
        </w:tabs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Arial" w:hAnsi="Arial" w:cs="Arial"/>
          <w:color w:val="000000"/>
        </w:rPr>
        <w:t>In other s</w:t>
      </w:r>
    </w:p>
    <w:p xmlns:wp14="http://schemas.microsoft.com/office/word/2010/wordml" w:rsidR="00901900" w:rsidRDefault="00901900" w14:paraId="6D98A12B" wp14:textId="77777777">
      <w:pPr>
        <w:tabs>
          <w:tab w:val="left" w:pos="9255"/>
        </w:tabs>
        <w:jc w:val="both"/>
        <w:rPr>
          <w:color w:val="000000"/>
        </w:rPr>
      </w:pPr>
    </w:p>
    <w:p xmlns:wp14="http://schemas.microsoft.com/office/word/2010/wordml" w:rsidR="00901900" w:rsidRDefault="00901900" w14:paraId="42EE83D9" wp14:textId="77777777">
      <w:pPr>
        <w:tabs>
          <w:tab w:val="left" w:pos="9255"/>
        </w:tabs>
        <w:jc w:val="both"/>
      </w:pPr>
      <w:r>
        <w:rPr>
          <w:color w:val="000000"/>
        </w:rPr>
        <w:t xml:space="preserve">      </w:t>
      </w:r>
      <w:r>
        <w:rPr>
          <w:rFonts w:ascii="Arial" w:hAnsi="Arial" w:cs="Arial"/>
          <w:color w:val="000000"/>
        </w:rPr>
        <w:t>Fig 5, Shows files transferred(video and photo) files from Raspberry Pi to a host.</w:t>
      </w:r>
    </w:p>
    <w:p xmlns:wp14="http://schemas.microsoft.com/office/word/2010/wordml" w:rsidR="00901900" w:rsidRDefault="00901900" w14:paraId="1A178B57" wp14:textId="77777777">
      <w:pPr>
        <w:pStyle w:val="Heading2"/>
        <w:rPr>
          <w:rFonts w:ascii="Arial" w:hAnsi="Arial" w:cs="Arial"/>
          <w:color w:val="000000"/>
        </w:rPr>
      </w:pPr>
      <w:bookmarkStart w:name="__RefHeading__664_755868819" w:id="8"/>
      <w:bookmarkEnd w:id="8"/>
      <w:r>
        <w:t>Accuracy</w:t>
      </w:r>
    </w:p>
    <w:p xmlns:wp14="http://schemas.microsoft.com/office/word/2010/wordml" w:rsidR="00901900" w:rsidRDefault="00901900" w14:paraId="773549D4" wp14:textId="77777777">
      <w:pPr>
        <w:tabs>
          <w:tab w:val="left" w:pos="9255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 the classification accuracy on the test and taining sets.</w:t>
      </w:r>
    </w:p>
    <w:p xmlns:wp14="http://schemas.microsoft.com/office/word/2010/wordml" w:rsidR="00901900" w:rsidRDefault="00901900" w14:paraId="0D2D54E6" wp14:textId="77777777">
      <w:pPr>
        <w:tabs>
          <w:tab w:val="left" w:pos="9255"/>
        </w:tabs>
        <w:jc w:val="both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The training set should be split into a training and a validation portion. Want accuracy cor testing, validation and training set.</w:t>
      </w:r>
    </w:p>
    <w:p xmlns:wp14="http://schemas.microsoft.com/office/word/2010/wordml" w:rsidR="00901900" w:rsidRDefault="00901900" w14:paraId="157FAA9E" wp14:textId="77777777">
      <w:pPr>
        <w:tabs>
          <w:tab w:val="left" w:pos="9255"/>
        </w:tabs>
        <w:jc w:val="both"/>
      </w:pPr>
      <w:r>
        <w:rPr>
          <w:rFonts w:ascii="Arial" w:hAnsi="Arial" w:cs="Arial"/>
          <w:i/>
          <w:iCs/>
          <w:color w:val="000000"/>
        </w:rPr>
        <w:t>By comparing the cassification accuracy of the 3 sets sets, estimate if the classifier is over fitted and why.</w:t>
      </w:r>
    </w:p>
    <w:p xmlns:wp14="http://schemas.microsoft.com/office/word/2010/wordml" w:rsidR="00901900" w:rsidRDefault="00901900" w14:paraId="563C3620" wp14:textId="77777777">
      <w:pPr>
        <w:pStyle w:val="BodyText"/>
        <w:tabs>
          <w:tab w:val="left" w:pos="9255"/>
        </w:tabs>
        <w:jc w:val="both"/>
        <w:sectPr w:rsidR="0000000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/>
          <w:pgMar w:top="794" w:right="707" w:bottom="851" w:left="851" w:header="737" w:footer="0" w:gutter="0"/>
          <w:cols w:space="720"/>
          <w:titlePg/>
          <w:docGrid w:linePitch="600" w:charSpace="32768"/>
        </w:sectPr>
      </w:pPr>
      <w:r>
        <w:t>Discuss the Project especially</w:t>
      </w:r>
    </w:p>
    <w:p xmlns:wp14="http://schemas.microsoft.com/office/word/2010/wordml" w:rsidR="00901900" w:rsidRDefault="00901900" w14:paraId="089A1732" wp14:textId="77777777">
      <w:pPr>
        <w:pStyle w:val="BodyText"/>
        <w:numPr>
          <w:ilvl w:val="0"/>
          <w:numId w:val="2"/>
        </w:numPr>
        <w:tabs>
          <w:tab w:val="left" w:pos="0"/>
        </w:tabs>
        <w:spacing w:after="90" w:line="384" w:lineRule="auto"/>
      </w:pPr>
      <w:r>
        <w:t>How you choose to tackle it</w:t>
      </w:r>
    </w:p>
    <w:p xmlns:wp14="http://schemas.microsoft.com/office/word/2010/wordml" w:rsidR="00901900" w:rsidRDefault="00901900" w14:paraId="4C5C0ACA" wp14:textId="77777777">
      <w:pPr>
        <w:pStyle w:val="BodyText"/>
        <w:numPr>
          <w:ilvl w:val="0"/>
          <w:numId w:val="2"/>
        </w:numPr>
        <w:tabs>
          <w:tab w:val="left" w:pos="0"/>
        </w:tabs>
        <w:spacing w:after="90" w:line="384" w:lineRule="auto"/>
      </w:pPr>
      <w:r>
        <w:t>What design decisions you made</w:t>
      </w:r>
    </w:p>
    <w:p xmlns:wp14="http://schemas.microsoft.com/office/word/2010/wordml" w:rsidR="00901900" w:rsidRDefault="00901900" w14:paraId="33EA7DCB" wp14:textId="77777777">
      <w:pPr>
        <w:pStyle w:val="BodyText"/>
        <w:numPr>
          <w:ilvl w:val="0"/>
          <w:numId w:val="2"/>
        </w:numPr>
        <w:tabs>
          <w:tab w:val="left" w:pos="0"/>
        </w:tabs>
        <w:spacing w:after="90" w:line="384" w:lineRule="auto"/>
      </w:pPr>
      <w:r>
        <w:t>What the results are like</w:t>
      </w:r>
    </w:p>
    <w:p xmlns:wp14="http://schemas.microsoft.com/office/word/2010/wordml" w:rsidR="00901900" w:rsidRDefault="00901900" w14:paraId="14841416" wp14:textId="77777777">
      <w:pPr>
        <w:pStyle w:val="BodyText"/>
        <w:numPr>
          <w:ilvl w:val="0"/>
          <w:numId w:val="2"/>
        </w:numPr>
        <w:tabs>
          <w:tab w:val="left" w:pos="0"/>
        </w:tabs>
        <w:spacing w:after="90" w:line="384" w:lineRule="auto"/>
      </w:pPr>
      <w:r>
        <w:t>What you might do better/differently next time you had to tackle a similar project</w:t>
      </w:r>
    </w:p>
    <w:p xmlns:wp14="http://schemas.microsoft.com/office/word/2010/wordml" w:rsidR="00901900" w:rsidRDefault="00901900" w14:paraId="662A847C" wp14:textId="77777777">
      <w:pPr>
        <w:pStyle w:val="BodyText"/>
        <w:numPr>
          <w:ilvl w:val="0"/>
          <w:numId w:val="2"/>
        </w:numPr>
        <w:tabs>
          <w:tab w:val="left" w:pos="0"/>
        </w:tabs>
        <w:spacing w:after="90" w:line="384" w:lineRule="auto"/>
      </w:pPr>
      <w:r>
        <w:t>If plots are called for they should be in your code and in your report.</w:t>
      </w:r>
    </w:p>
    <w:p xmlns:wp14="http://schemas.microsoft.com/office/word/2010/wordml" w:rsidR="00901900" w:rsidRDefault="00901900" w14:paraId="37B650BB" wp14:textId="77777777">
      <w:pPr>
        <w:pStyle w:val="BodyText"/>
        <w:numPr>
          <w:ilvl w:val="0"/>
          <w:numId w:val="2"/>
        </w:numPr>
        <w:tabs>
          <w:tab w:val="left" w:pos="0"/>
        </w:tabs>
        <w:spacing w:after="90" w:line="384" w:lineRule="auto"/>
      </w:pPr>
      <w:r>
        <w:t>Marks for neat well designed code with appropriate level of comments</w:t>
      </w:r>
    </w:p>
    <w:p xmlns:wp14="http://schemas.microsoft.com/office/word/2010/wordml" w:rsidR="00901900" w:rsidRDefault="00901900" w14:paraId="1378AE1A" wp14:textId="77777777">
      <w:pPr>
        <w:pStyle w:val="BodyText"/>
        <w:numPr>
          <w:ilvl w:val="0"/>
          <w:numId w:val="2"/>
        </w:numPr>
        <w:tabs>
          <w:tab w:val="left" w:pos="0"/>
        </w:tabs>
        <w:spacing w:after="90" w:line="384" w:lineRule="auto"/>
      </w:pPr>
      <w:r>
        <w:t>neat logically laid out and informative reports.</w:t>
      </w:r>
    </w:p>
    <w:p xmlns:wp14="http://schemas.microsoft.com/office/word/2010/wordml" w:rsidR="00901900" w:rsidRDefault="00901900" w14:paraId="77FE5CAE" wp14:textId="77777777">
      <w:pPr>
        <w:pStyle w:val="BodyText"/>
        <w:numPr>
          <w:ilvl w:val="0"/>
          <w:numId w:val="2"/>
        </w:numPr>
        <w:tabs>
          <w:tab w:val="left" w:pos="0"/>
        </w:tabs>
        <w:spacing w:after="90" w:line="384" w:lineRule="auto"/>
      </w:pPr>
      <w:r>
        <w:t>Provide classification accuracy for the training and test data. The test data should be split in the ration 70 to 80 and the baance for validation.</w:t>
      </w:r>
    </w:p>
    <w:p xmlns:wp14="http://schemas.microsoft.com/office/word/2010/wordml" w:rsidR="00901900" w:rsidRDefault="00901900" w14:paraId="2946DB82" wp14:textId="77777777">
      <w:pPr>
        <w:pStyle w:val="HorizontalLine"/>
      </w:pPr>
    </w:p>
    <w:p xmlns:wp14="http://schemas.microsoft.com/office/word/2010/wordml" w:rsidR="00901900" w:rsidRDefault="00901900" w14:paraId="5997CC1D" wp14:textId="77777777">
      <w:pPr>
        <w:sectPr w:rsidR="00000000">
          <w:type w:val="continuous"/>
          <w:pgSz w:w="11906" w:h="16838" w:orient="portrait"/>
          <w:pgMar w:top="794" w:right="707" w:bottom="851" w:left="851" w:header="737" w:footer="0" w:gutter="0"/>
          <w:cols w:space="720"/>
          <w:docGrid w:linePitch="600" w:charSpace="32768"/>
        </w:sectPr>
      </w:pPr>
    </w:p>
    <w:p xmlns:wp14="http://schemas.microsoft.com/office/word/2010/wordml" w:rsidR="00901900" w:rsidRDefault="00901900" w14:paraId="110FFD37" wp14:textId="77777777">
      <w:pPr>
        <w:rPr>
          <w:del w:author="ULStudent:IBRAHIM SAANA.AMINU" w:date="2024-10-31T16:05:54.675Z" w16du:dateUtc="2024-10-31T16:05:54.675Z" w:id="1179451809"/>
        </w:rPr>
      </w:pPr>
      <w:r>
        <w:br/>
      </w:r>
    </w:p>
    <w:p w:rsidR="55F029EA" w:rsidP="55F029EA" w:rsidRDefault="55F029EA" w14:paraId="3CB7A366" w14:textId="1A589E79">
      <w:pPr>
        <w:tabs>
          <w:tab w:val="left" w:leader="none" w:pos="9255"/>
        </w:tabs>
        <w:jc w:val="both"/>
      </w:pPr>
    </w:p>
    <w:p xmlns:wp14="http://schemas.microsoft.com/office/word/2010/wordml" w:rsidR="00901900" w:rsidRDefault="00901900" w14:paraId="34B90EC5" wp14:textId="6A95D256">
      <w:pPr>
        <w:pStyle w:val="Heading1"/>
        <w:rPr>
          <w:rFonts w:ascii="Arial" w:hAnsi="Arial" w:cs="Arial"/>
        </w:rPr>
      </w:pPr>
      <w:bookmarkStart w:name="__RefHeading__666_755868819" w:id="9"/>
      <w:bookmarkEnd w:id="9"/>
      <w:ins w:author="ULStudent:IBRAHIM SAANA.AMINU" w:date="2024-10-31T16:05:29.729Z" w:id="890373807">
        <w:r w:rsidR="42BC0902">
          <w:t>Future outloo</w:t>
        </w:r>
        <w:r w:rsidR="42BC0902">
          <w:t xml:space="preserve">k </w:t>
        </w:r>
      </w:ins>
      <w:del w:author="ULStudent:IBRAHIM SAANA.AMINU" w:date="2024-10-31T16:05:20.835Z" w:id="1554574884">
        <w:r w:rsidDel="00901900">
          <w:delText>Lessons learned and changes for future Projects</w:delText>
        </w:r>
      </w:del>
    </w:p>
    <w:p xmlns:wp14="http://schemas.microsoft.com/office/word/2010/wordml" w:rsidR="00901900" w:rsidRDefault="00901900" w14:paraId="3BBEAA3B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In thi</w:t>
      </w:r>
    </w:p>
    <w:p xmlns:wp14="http://schemas.microsoft.com/office/word/2010/wordml" w:rsidR="00901900" w:rsidRDefault="00901900" w14:paraId="02AFA866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I selected an industrial </w:t>
      </w:r>
    </w:p>
    <w:p xmlns:wp14="http://schemas.microsoft.com/office/word/2010/wordml" w:rsidR="00901900" w:rsidRDefault="00901900" w14:paraId="3FE9F23F" wp14:textId="77777777">
      <w:pPr>
        <w:rPr>
          <w:rFonts w:ascii="Arial" w:hAnsi="Arial" w:cs="Arial"/>
        </w:rPr>
      </w:pPr>
    </w:p>
    <w:p xmlns:wp14="http://schemas.microsoft.com/office/word/2010/wordml" w:rsidR="00901900" w:rsidRDefault="00901900" w14:paraId="29D6B04F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xmlns:wp14="http://schemas.microsoft.com/office/word/2010/wordml" w:rsidR="00901900" w:rsidRDefault="00901900" w14:paraId="0BCE045A" wp14:textId="77777777">
      <w:pPr>
        <w:jc w:val="both"/>
        <w:rPr>
          <w:sz w:val="28"/>
          <w:szCs w:val="28"/>
        </w:rPr>
      </w:pPr>
      <w:r>
        <w:rPr>
          <w:rFonts w:ascii="Arial" w:hAnsi="Arial" w:cs="Arial"/>
        </w:rPr>
        <w:t xml:space="preserve">The Raspberry Pi Camara module 2 replaced the original Camera Module(V1 Series) in April 2016 [8]. The  original Camera Module V1 was </w:t>
      </w:r>
    </w:p>
    <w:tbl>
      <w:tblPr>
        <w:tblW w:w="0" w:type="auto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0"/>
        <w:gridCol w:w="2610"/>
        <w:gridCol w:w="2730"/>
        <w:gridCol w:w="3197"/>
      </w:tblGrid>
      <w:tr xmlns:wp14="http://schemas.microsoft.com/office/word/2010/wordml" w:rsidR="00000000" w14:paraId="1FA58D71" wp14:textId="77777777">
        <w:tc>
          <w:tcPr>
            <w:tcW w:w="10367" w:type="dxa"/>
            <w:gridSpan w:val="4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613458AD" wp14:textId="77777777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Comparison of Camera sensor [11]</w:t>
            </w:r>
          </w:p>
        </w:tc>
      </w:tr>
      <w:tr xmlns:wp14="http://schemas.microsoft.com/office/word/2010/wordml" w:rsidR="00000000" w14:paraId="1DBD5F17" wp14:textId="77777777">
        <w:tc>
          <w:tcPr>
            <w:tcW w:w="18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380A14DC" wp14:textId="7777777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</w:t>
            </w:r>
          </w:p>
        </w:tc>
        <w:tc>
          <w:tcPr>
            <w:tcW w:w="261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37396411" wp14:textId="7777777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1 :  OV5647 Model</w:t>
            </w:r>
          </w:p>
        </w:tc>
        <w:tc>
          <w:tcPr>
            <w:tcW w:w="27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2D490C39" wp14:textId="7777777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2: Sony IMX219</w:t>
            </w:r>
          </w:p>
        </w:tc>
        <w:tc>
          <w:tcPr>
            <w:tcW w:w="3197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1DA0D908" wp14:textId="77777777">
            <w:pPr>
              <w:pStyle w:val="TableContents"/>
            </w:pPr>
            <w:r>
              <w:rPr>
                <w:rFonts w:ascii="Arial" w:hAnsi="Arial" w:cs="Arial"/>
              </w:rPr>
              <w:t>Industrial camera [6]</w:t>
            </w:r>
          </w:p>
        </w:tc>
      </w:tr>
      <w:tr xmlns:wp14="http://schemas.microsoft.com/office/word/2010/wordml" w:rsidR="00000000" w14:paraId="1F72F646" wp14:textId="77777777">
        <w:tc>
          <w:tcPr>
            <w:tcW w:w="18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08CE6F91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61CDCEAD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7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6BB9E253" wp14:textId="77777777">
            <w:pPr>
              <w:snapToGrid w:val="0"/>
            </w:pPr>
          </w:p>
        </w:tc>
        <w:tc>
          <w:tcPr>
            <w:tcW w:w="3197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23DE523C" wp14:textId="77777777">
            <w:pPr>
              <w:snapToGrid w:val="0"/>
              <w:rPr>
                <w:rFonts w:ascii="Arial" w:hAnsi="Arial" w:cs="Arial"/>
              </w:rPr>
            </w:pPr>
          </w:p>
        </w:tc>
      </w:tr>
      <w:tr xmlns:wp14="http://schemas.microsoft.com/office/word/2010/wordml" w:rsidR="00000000" w14:paraId="52E56223" wp14:textId="77777777">
        <w:tc>
          <w:tcPr>
            <w:tcW w:w="18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07547A01" wp14:textId="77777777">
            <w:pPr>
              <w:snapToGrid w:val="0"/>
            </w:pPr>
          </w:p>
        </w:tc>
        <w:tc>
          <w:tcPr>
            <w:tcW w:w="261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5043CB0F" wp14:textId="77777777">
            <w:pPr>
              <w:pStyle w:val="BodyText"/>
              <w:snapToGrid w:val="0"/>
              <w:rPr>
                <w:rFonts w:ascii="Arial" w:hAnsi="Arial" w:cs="Arial"/>
              </w:rPr>
            </w:pPr>
          </w:p>
        </w:tc>
        <w:tc>
          <w:tcPr>
            <w:tcW w:w="27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07459315" wp14:textId="77777777">
            <w:pPr>
              <w:pStyle w:val="BodyText"/>
              <w:snapToGrid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3197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6537F28F" wp14:textId="77777777">
            <w:pPr>
              <w:pStyle w:val="BodyText"/>
              <w:snapToGrid w:val="0"/>
              <w:spacing w:after="0"/>
              <w:rPr>
                <w:rFonts w:ascii="Arial" w:hAnsi="Arial" w:cs="Arial"/>
              </w:rPr>
            </w:pPr>
          </w:p>
        </w:tc>
      </w:tr>
      <w:tr xmlns:wp14="http://schemas.microsoft.com/office/word/2010/wordml" w:rsidR="00000000" w14:paraId="6DFB9E20" wp14:textId="77777777">
        <w:tc>
          <w:tcPr>
            <w:tcW w:w="18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70DF9E56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44E871BC" wp14:textId="77777777">
            <w:pPr>
              <w:snapToGrid w:val="0"/>
            </w:pPr>
          </w:p>
        </w:tc>
        <w:tc>
          <w:tcPr>
            <w:tcW w:w="27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144A5D23" wp14:textId="77777777">
            <w:pPr>
              <w:snapToGrid w:val="0"/>
            </w:pPr>
          </w:p>
        </w:tc>
        <w:tc>
          <w:tcPr>
            <w:tcW w:w="3197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738610EB" wp14:textId="77777777">
            <w:pPr>
              <w:snapToGrid w:val="0"/>
            </w:pPr>
          </w:p>
        </w:tc>
      </w:tr>
      <w:tr xmlns:wp14="http://schemas.microsoft.com/office/word/2010/wordml" w:rsidR="00000000" w14:paraId="637805D2" wp14:textId="77777777">
        <w:tc>
          <w:tcPr>
            <w:tcW w:w="18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463F29E8" wp14:textId="77777777">
            <w:pPr>
              <w:snapToGrid w:val="0"/>
            </w:pPr>
          </w:p>
        </w:tc>
        <w:tc>
          <w:tcPr>
            <w:tcW w:w="261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3B7B4B86" wp14:textId="77777777">
            <w:pPr>
              <w:pStyle w:val="BodyText"/>
              <w:snapToGrid w:val="0"/>
              <w:rPr>
                <w:rFonts w:ascii="Arial" w:hAnsi="Arial" w:cs="Arial"/>
              </w:rPr>
            </w:pPr>
          </w:p>
        </w:tc>
        <w:tc>
          <w:tcPr>
            <w:tcW w:w="27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3A0FF5F2" wp14:textId="77777777">
            <w:pPr>
              <w:pStyle w:val="BodyText"/>
              <w:snapToGrid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3197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5630AD66" wp14:textId="77777777">
            <w:pPr>
              <w:pStyle w:val="BodyText"/>
              <w:snapToGrid w:val="0"/>
              <w:spacing w:after="0"/>
              <w:rPr>
                <w:rFonts w:ascii="Arial" w:hAnsi="Arial" w:cs="Arial"/>
              </w:rPr>
            </w:pPr>
          </w:p>
        </w:tc>
      </w:tr>
      <w:tr xmlns:wp14="http://schemas.microsoft.com/office/word/2010/wordml" w:rsidR="00000000" w14:paraId="61829076" wp14:textId="77777777">
        <w:tc>
          <w:tcPr>
            <w:tcW w:w="18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2BA226A1" wp14:textId="77777777">
            <w:pPr>
              <w:snapToGrid w:val="0"/>
            </w:pPr>
          </w:p>
        </w:tc>
        <w:tc>
          <w:tcPr>
            <w:tcW w:w="261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17AD93B2" wp14:textId="77777777">
            <w:pPr>
              <w:pStyle w:val="BodyText"/>
              <w:snapToGrid w:val="0"/>
              <w:rPr>
                <w:rFonts w:ascii="Arial" w:hAnsi="Arial" w:cs="Arial"/>
              </w:rPr>
            </w:pPr>
          </w:p>
        </w:tc>
        <w:tc>
          <w:tcPr>
            <w:tcW w:w="27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0DE4B5B7" wp14:textId="77777777">
            <w:pPr>
              <w:pStyle w:val="BodyText"/>
              <w:snapToGrid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3197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66204FF1" wp14:textId="77777777">
            <w:pPr>
              <w:pStyle w:val="BodyText"/>
              <w:snapToGrid w:val="0"/>
              <w:spacing w:after="0"/>
              <w:rPr>
                <w:rFonts w:ascii="Arial" w:hAnsi="Arial" w:cs="Arial"/>
              </w:rPr>
            </w:pPr>
          </w:p>
        </w:tc>
      </w:tr>
      <w:tr xmlns:wp14="http://schemas.microsoft.com/office/word/2010/wordml" w:rsidR="00000000" w14:paraId="2DBF0D7D" wp14:textId="77777777">
        <w:tc>
          <w:tcPr>
            <w:tcW w:w="18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6B62F1B3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02F2C34E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7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680A4E5D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197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19219836" wp14:textId="77777777">
            <w:pPr>
              <w:snapToGrid w:val="0"/>
              <w:rPr>
                <w:rFonts w:ascii="Arial" w:hAnsi="Arial" w:cs="Arial"/>
              </w:rPr>
            </w:pPr>
          </w:p>
        </w:tc>
      </w:tr>
      <w:tr xmlns:wp14="http://schemas.microsoft.com/office/word/2010/wordml" w:rsidR="00000000" w14:paraId="296FEF7D" wp14:textId="77777777">
        <w:tc>
          <w:tcPr>
            <w:tcW w:w="18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7194DBDC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FFFFFF"/>
          </w:tcPr>
          <w:p w:rsidR="00901900" w:rsidRDefault="00901900" w14:paraId="769D0D3C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7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FFFFFF"/>
          </w:tcPr>
          <w:p w:rsidR="00901900" w:rsidRDefault="00901900" w14:paraId="54CD245A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197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1231BE67" wp14:textId="77777777">
            <w:pPr>
              <w:snapToGrid w:val="0"/>
              <w:rPr>
                <w:rFonts w:ascii="Arial" w:hAnsi="Arial" w:cs="Arial"/>
              </w:rPr>
            </w:pPr>
          </w:p>
        </w:tc>
      </w:tr>
      <w:tr xmlns:wp14="http://schemas.microsoft.com/office/word/2010/wordml" w:rsidR="00000000" w14:paraId="36FEB5B0" wp14:textId="77777777">
        <w:tc>
          <w:tcPr>
            <w:tcW w:w="18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901900" w:rsidRDefault="00901900" w14:paraId="30D7AA69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FFFFFF"/>
          </w:tcPr>
          <w:p w:rsidR="00901900" w:rsidRDefault="00901900" w14:paraId="7196D064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73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FFFFFF"/>
          </w:tcPr>
          <w:p w:rsidR="00901900" w:rsidRDefault="00901900" w14:paraId="34FF1C98" wp14:textId="77777777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197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901900" w:rsidRDefault="00901900" w14:paraId="6D072C0D" wp14:textId="77777777">
            <w:pPr>
              <w:snapToGrid w:val="0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901900" w:rsidRDefault="00901900" w14:paraId="3C866B6D" wp14:textId="77777777">
      <w:pPr>
        <w:rPr>
          <w:rFonts w:ascii="Roboto" w:hAnsi="Roboto" w:cs="Roboto"/>
        </w:rPr>
      </w:pPr>
      <w:r>
        <w:rPr>
          <w:rFonts w:ascii="Arial" w:hAnsi="Arial" w:cs="Arial"/>
        </w:rPr>
        <w:t xml:space="preserve">                                 Table 1 Camera Sensors comparison</w:t>
      </w:r>
    </w:p>
    <w:p xmlns:wp14="http://schemas.microsoft.com/office/word/2010/wordml" w:rsidR="00901900" w:rsidRDefault="00901900" w14:paraId="62485857" wp14:textId="77777777">
      <w:pPr>
        <w:jc w:val="both"/>
        <w:rPr>
          <w:rFonts w:ascii="Arial" w:hAnsi="Arial" w:cs="Arial"/>
        </w:rPr>
      </w:pPr>
      <w:r>
        <w:rPr>
          <w:rFonts w:ascii="Roboto" w:hAnsi="Roboto" w:cs="Roboto"/>
        </w:rPr>
        <w:t xml:space="preserve">   </w:t>
      </w:r>
      <w:r>
        <w:rPr>
          <w:rFonts w:ascii="Arial" w:hAnsi="Arial" w:cs="Arial"/>
        </w:rPr>
        <w:t>This upgrade provides more than an improvement in resolution and image quality[10]. Improvements</w:t>
      </w:r>
      <w:r>
        <w:rPr>
          <w:rFonts w:ascii="Arial" w:hAnsi="Arial" w:cs="Arial"/>
        </w:rPr>
        <w:t>king the day aowever this needs to be dynamic.</w:t>
      </w:r>
    </w:p>
    <w:p xmlns:wp14="http://schemas.microsoft.com/office/word/2010/wordml" w:rsidR="00901900" w:rsidRDefault="00901900" w14:paraId="48A21919" wp14:textId="77777777">
      <w:pPr>
        <w:rPr>
          <w:rFonts w:ascii="Arial" w:hAnsi="Arial" w:cs="Arial"/>
        </w:rPr>
      </w:pPr>
    </w:p>
    <w:p xmlns:wp14="http://schemas.microsoft.com/office/word/2010/wordml" w:rsidR="00901900" w:rsidRDefault="00901900" w14:paraId="2B2A7A39" wp14:textId="77777777">
      <w:pPr>
        <w:pStyle w:val="Heading1"/>
        <w:rPr>
          <w:rFonts w:ascii="Arial" w:hAnsi="Arial" w:cs="Arial"/>
          <w:color w:val="000000"/>
        </w:rPr>
      </w:pPr>
      <w:bookmarkStart w:name="__RefHeading__1821_31125987" w:id="10"/>
      <w:bookmarkStart w:name="__RefHeading__668_755868819" w:id="11"/>
      <w:bookmarkEnd w:id="10"/>
      <w:bookmarkEnd w:id="11"/>
      <w:r>
        <w:t>Conclusion</w:t>
      </w:r>
    </w:p>
    <w:p xmlns:wp14="http://schemas.microsoft.com/office/word/2010/wordml" w:rsidR="00901900" w:rsidRDefault="00901900" w14:paraId="24CAB7A9" wp14:textId="77777777">
      <w:pPr>
        <w:tabs>
          <w:tab w:val="left" w:pos="9255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Omni Vision(V1) OV5647 and Sony the end of 2028. Overall, both camera modules are excellent general purpose camera modules for taking still pictures and video.</w:t>
      </w:r>
    </w:p>
    <w:p xmlns:wp14="http://schemas.microsoft.com/office/word/2010/wordml" w:rsidR="00901900" w:rsidRDefault="00901900" w14:paraId="6BD18F9B" wp14:textId="77777777">
      <w:pPr>
        <w:tabs>
          <w:tab w:val="left" w:pos="9255"/>
        </w:tabs>
        <w:jc w:val="both"/>
        <w:rPr>
          <w:rFonts w:ascii="Arial" w:hAnsi="Arial" w:cs="Arial"/>
          <w:color w:val="000000"/>
        </w:rPr>
      </w:pPr>
    </w:p>
    <w:p xmlns:wp14="http://schemas.microsoft.com/office/word/2010/wordml" w:rsidR="00901900" w:rsidRDefault="00901900" w14:paraId="071E4E01" wp14:textId="77777777">
      <w:pPr>
        <w:pStyle w:val="Heading1"/>
        <w:pageBreakBefore/>
      </w:pPr>
      <w:bookmarkStart w:name="__RefHeading__1823_31125987" w:id="12"/>
      <w:bookmarkStart w:name="__RefHeading__670_755868819" w:id="13"/>
      <w:bookmarkEnd w:id="12"/>
      <w:bookmarkEnd w:id="13"/>
      <w:r>
        <w:t>References</w:t>
      </w:r>
    </w:p>
    <w:p xmlns:wp14="http://schemas.microsoft.com/office/word/2010/wordml" w:rsidR="00901900" w:rsidRDefault="00901900" w14:paraId="46D5C425" wp14:textId="77777777">
      <w:pPr>
        <w:pStyle w:val="Bibliography"/>
        <w:ind w:left="720" w:hanging="720"/>
      </w:pPr>
      <w:r>
        <w:t xml:space="preserve">[1] </w:t>
      </w:r>
      <w:r>
        <w:rPr>
          <w:rStyle w:val="Hyperlink"/>
        </w:rPr>
        <w:t xml:space="preserve">https://en.m.wikipedia.org/wiki/MNIST_database </w:t>
      </w:r>
    </w:p>
    <w:p xmlns:wp14="http://schemas.microsoft.com/office/word/2010/wordml" w:rsidR="00901900" w:rsidRDefault="00901900" w14:paraId="43CECFDA" wp14:textId="77777777">
      <w:pPr>
        <w:pStyle w:val="Bibliography"/>
        <w:ind w:left="720" w:hanging="720"/>
      </w:pPr>
      <w:r>
        <w:t xml:space="preserve">[2] </w:t>
      </w:r>
    </w:p>
    <w:p xmlns:wp14="http://schemas.microsoft.com/office/word/2010/wordml" w:rsidR="00901900" w:rsidRDefault="00901900" w14:paraId="4DC53B76" wp14:textId="77777777">
      <w:pPr>
        <w:pStyle w:val="Bibliography"/>
        <w:ind w:left="720" w:hanging="720"/>
      </w:pPr>
      <w:r>
        <w:t xml:space="preserve">[3] </w:t>
      </w:r>
    </w:p>
    <w:p xmlns:wp14="http://schemas.microsoft.com/office/word/2010/wordml" w:rsidR="00901900" w:rsidRDefault="00901900" w14:paraId="1374CFEC" wp14:textId="77777777">
      <w:pPr>
        <w:pStyle w:val="Bibliography"/>
        <w:ind w:left="720" w:hanging="720"/>
      </w:pPr>
      <w:r>
        <w:t xml:space="preserve">[4] </w:t>
      </w:r>
    </w:p>
    <w:p xmlns:wp14="http://schemas.microsoft.com/office/word/2010/wordml" w:rsidR="00901900" w:rsidRDefault="00901900" w14:paraId="238601FE" wp14:textId="77777777">
      <w:pPr>
        <w:pStyle w:val="Bibliography"/>
        <w:ind w:left="720" w:hanging="720"/>
      </w:pPr>
    </w:p>
    <w:p xmlns:wp14="http://schemas.microsoft.com/office/word/2010/wordml" w:rsidR="00901900" w:rsidRDefault="00901900" w14:paraId="0F3CABC7" wp14:textId="77777777">
      <w:pPr>
        <w:tabs>
          <w:tab w:val="left" w:pos="9255"/>
        </w:tabs>
      </w:pPr>
    </w:p>
    <w:p xmlns:wp14="http://schemas.microsoft.com/office/word/2010/wordml" w:rsidR="00901900" w:rsidRDefault="00901900" w14:paraId="5B08B5D1" wp14:textId="77777777"/>
    <w:p xmlns:wp14="http://schemas.microsoft.com/office/word/2010/wordml" w:rsidR="00901900" w:rsidRDefault="00901900" w14:paraId="16DEB4AB" wp14:textId="77777777">
      <w:pPr>
        <w:tabs>
          <w:tab w:val="left" w:pos="9255"/>
        </w:tabs>
      </w:pPr>
      <w:r>
        <w:tab/>
      </w:r>
    </w:p>
    <w:p xmlns:wp14="http://schemas.microsoft.com/office/word/2010/wordml" w:rsidR="00901900" w:rsidRDefault="00901900" w14:paraId="0AD9C6F4" wp14:textId="77777777"/>
    <w:p xmlns:wp14="http://schemas.microsoft.com/office/word/2010/wordml" w:rsidR="00901900" w:rsidRDefault="00901900" w14:paraId="4B1F511A" wp14:textId="77777777"/>
    <w:p xmlns:wp14="http://schemas.microsoft.com/office/word/2010/wordml" w:rsidR="00901900" w:rsidRDefault="00901900" w14:paraId="65F9C3DC" wp14:textId="77777777"/>
    <w:p xmlns:wp14="http://schemas.microsoft.com/office/word/2010/wordml" w:rsidR="00901900" w:rsidRDefault="00901900" w14:paraId="5023141B" wp14:textId="77777777"/>
    <w:p xmlns:wp14="http://schemas.microsoft.com/office/word/2010/wordml" w:rsidR="00901900" w:rsidRDefault="00901900" w14:paraId="1F3B1409" wp14:textId="77777777">
      <w:pPr>
        <w:pStyle w:val="Index"/>
      </w:pPr>
    </w:p>
    <w:sectPr w:rsidR="00000000">
      <w:type w:val="continuous"/>
      <w:pgSz w:w="11906" w:h="16838" w:orient="portrait"/>
      <w:pgMar w:top="794" w:right="707" w:bottom="851" w:left="851" w:header="737" w:footer="0" w:gutter="0"/>
      <w:cols w:space="720"/>
      <w:docGrid w:linePitch="600" w:charSpace="3276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US" w:author="ULStudent:IBRAHIM SAANA.AMINU" w:date="2024-10-31T16:01:44" w:id="1251475870">
    <w:p xmlns:w14="http://schemas.microsoft.com/office/word/2010/wordml" xmlns:w="http://schemas.openxmlformats.org/wordprocessingml/2006/main" w:rsidR="3EC4A5FD" w:rsidRDefault="477A624C" w14:paraId="1230B0E1" w14:textId="508DCA28">
      <w:pPr>
        <w:pStyle w:val="CommentText"/>
      </w:pPr>
      <w:r>
        <w:rPr>
          <w:rStyle w:val="CommentReference"/>
        </w:rPr>
        <w:annotationRef/>
      </w:r>
      <w:r w:rsidRPr="03811163" w:rsidR="0161F7E9">
        <w:t>Guys, I think we don't need to state this. I doesn't stop him thinking we might as well use AI tools do the job. Lets cite these in the references,</w:t>
      </w:r>
    </w:p>
  </w:comment>
  <w:comment xmlns:w="http://schemas.openxmlformats.org/wordprocessingml/2006/main" w:initials="US" w:author="ULStudent:IBRAHIM SAANA.AMINU" w:date="2024-10-31T16:02:40" w:id="1568034309">
    <w:p xmlns:w14="http://schemas.microsoft.com/office/word/2010/wordml" xmlns:w="http://schemas.openxmlformats.org/wordprocessingml/2006/main" w:rsidR="39FB91E2" w:rsidRDefault="0CDB9870" w14:paraId="68C9E393" w14:textId="6A7D485C">
      <w:pPr>
        <w:pStyle w:val="CommentText"/>
      </w:pPr>
      <w:r>
        <w:rPr>
          <w:rStyle w:val="CommentReference"/>
        </w:rPr>
        <w:annotationRef/>
      </w:r>
      <w:r w:rsidRPr="78831044" w:rsidR="57F96508">
        <w:t>I think we need to re-write this section. Remember the report has to look like a paper, although not for formal publication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230B0E1"/>
  <w15:commentEx w15:done="0" w15:paraId="68C9E39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C9E5A1B" w16cex:dateUtc="2024-10-31T16:01:44.408Z"/>
  <w16cex:commentExtensible w16cex:durableId="436AF6FD" w16cex:dateUtc="2024-10-31T16:02:40.18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30B0E1" w16cid:durableId="0C9E5A1B"/>
  <w16cid:commentId w16cid:paraId="68C9E393" w16cid:durableId="436AF6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901900" w:rsidRDefault="00901900" w14:paraId="664355A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01900" w:rsidRDefault="00901900" w14:paraId="1A96511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ospace">
    <w:altName w:val="Consolas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901900" w:rsidRDefault="00901900" w14:paraId="3041E394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901900" w:rsidRDefault="00901900" w14:paraId="624D4881" wp14:textId="77777777">
    <w:pPr>
      <w:pStyle w:val="Footer"/>
      <w:jc w:val="center"/>
      <w:rPr>
        <w:i/>
        <w:iCs/>
        <w:sz w:val="16"/>
        <w:szCs w:val="16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>
      <w:t>8</w:t>
    </w:r>
    <w:r>
      <w:fldChar w:fldCharType="end"/>
    </w:r>
  </w:p>
  <w:p xmlns:wp14="http://schemas.microsoft.com/office/word/2010/wordml" w:rsidR="00901900" w:rsidRDefault="00901900" w14:paraId="24092B9A" wp14:textId="77777777">
    <w:pPr>
      <w:jc w:val="center"/>
    </w:pPr>
    <w:r>
      <w:rPr>
        <w:i/>
        <w:iCs/>
        <w:sz w:val="16"/>
        <w:szCs w:val="16"/>
      </w:rPr>
      <w:t xml:space="preserve">Lab Report for CE6023 – Computer Vision Systems - </w:t>
    </w:r>
    <w:r>
      <w:fldChar w:fldCharType="begin"/>
    </w:r>
    <w:r>
      <w:instrText xml:space="preserve"> DATE \@"dd\/MM\/yyyy\ HH:mm" </w:instrText>
    </w:r>
    <w:r>
      <w:fldChar w:fldCharType="separate"/>
    </w:r>
    <w:r>
      <w:t>27/10/2024 17:58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901900" w:rsidRDefault="00901900" w14:paraId="562C75D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901900" w:rsidRDefault="00901900" w14:paraId="44FB30F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01900" w:rsidRDefault="00901900" w14:paraId="1DA6542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901900" w:rsidRDefault="00901900" w14:paraId="1EA89E28" wp14:textId="77777777">
    <w:pPr>
      <w:pStyle w:val="Header"/>
      <w:jc w:val="center"/>
    </w:pPr>
    <w:r>
      <w:rPr>
        <w:i/>
        <w:iCs/>
        <w:color w:val="000000"/>
      </w:rPr>
      <w:t>Classifier for the MNIST handwritten digits database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901900" w:rsidRDefault="00901900" w14:paraId="7DF4E37C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 w16cid:durableId="552665856">
    <w:abstractNumId w:val="0"/>
  </w:num>
  <w:num w:numId="2" w16cid:durableId="141034828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LStudent:IBRAHIM SAANA.AMINU">
    <w15:presenceInfo w15:providerId="AD" w15:userId="S::24381993@studentmail.ul.ie::87cc7d63-0716-457d-9651-6a16c4dc68c7"/>
  </w15:person>
  <w15:person w15:author="ULStudent:IBRAHIM SAANA.AMINU">
    <w15:presenceInfo w15:providerId="AD" w15:userId="S::24381993@studentmail.ul.ie::87cc7d63-0716-457d-9651-6a16c4dc68c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B9"/>
    <w:rsid w:val="00901900"/>
    <w:rsid w:val="00C105B9"/>
    <w:rsid w:val="043D1B7C"/>
    <w:rsid w:val="04C774F9"/>
    <w:rsid w:val="0638FC1F"/>
    <w:rsid w:val="07419AA6"/>
    <w:rsid w:val="08379323"/>
    <w:rsid w:val="0B4E635A"/>
    <w:rsid w:val="0BCCA8C8"/>
    <w:rsid w:val="0C2BC2B3"/>
    <w:rsid w:val="0DD5CA65"/>
    <w:rsid w:val="0E52D0C1"/>
    <w:rsid w:val="0F74521A"/>
    <w:rsid w:val="10C43E05"/>
    <w:rsid w:val="1200FA1B"/>
    <w:rsid w:val="130E6AF5"/>
    <w:rsid w:val="1317B5B3"/>
    <w:rsid w:val="13E8A3C1"/>
    <w:rsid w:val="15D398A3"/>
    <w:rsid w:val="17EB6FF0"/>
    <w:rsid w:val="18505D4E"/>
    <w:rsid w:val="1CE7017D"/>
    <w:rsid w:val="1D36C07E"/>
    <w:rsid w:val="1D790CAB"/>
    <w:rsid w:val="1DF19C65"/>
    <w:rsid w:val="1EA5DE35"/>
    <w:rsid w:val="1ECD633B"/>
    <w:rsid w:val="21166358"/>
    <w:rsid w:val="21C4C05D"/>
    <w:rsid w:val="21C8D930"/>
    <w:rsid w:val="28945C66"/>
    <w:rsid w:val="29B0CB12"/>
    <w:rsid w:val="29D3E643"/>
    <w:rsid w:val="2A0878B9"/>
    <w:rsid w:val="2A308361"/>
    <w:rsid w:val="2C95414D"/>
    <w:rsid w:val="2D19C29A"/>
    <w:rsid w:val="2EB7F9A4"/>
    <w:rsid w:val="30F43C7A"/>
    <w:rsid w:val="31344982"/>
    <w:rsid w:val="31964CE2"/>
    <w:rsid w:val="328BA817"/>
    <w:rsid w:val="3586B9F6"/>
    <w:rsid w:val="3698C35D"/>
    <w:rsid w:val="372505B5"/>
    <w:rsid w:val="381ACC7E"/>
    <w:rsid w:val="38727EC5"/>
    <w:rsid w:val="388D2AD1"/>
    <w:rsid w:val="38E536A6"/>
    <w:rsid w:val="3A745CEF"/>
    <w:rsid w:val="3C0E2748"/>
    <w:rsid w:val="3CC4B106"/>
    <w:rsid w:val="3EE16A28"/>
    <w:rsid w:val="409E8377"/>
    <w:rsid w:val="40B50430"/>
    <w:rsid w:val="42BC0902"/>
    <w:rsid w:val="466455AA"/>
    <w:rsid w:val="48D0F3E9"/>
    <w:rsid w:val="497741D5"/>
    <w:rsid w:val="4CE4EDA2"/>
    <w:rsid w:val="4E194B42"/>
    <w:rsid w:val="548DCD7B"/>
    <w:rsid w:val="55F029EA"/>
    <w:rsid w:val="5607D915"/>
    <w:rsid w:val="563E8CA6"/>
    <w:rsid w:val="56B496AE"/>
    <w:rsid w:val="56DB63E5"/>
    <w:rsid w:val="580C4001"/>
    <w:rsid w:val="59FDB7D2"/>
    <w:rsid w:val="621C4452"/>
    <w:rsid w:val="62EBD214"/>
    <w:rsid w:val="66A9E57C"/>
    <w:rsid w:val="69D32108"/>
    <w:rsid w:val="6AF4E61F"/>
    <w:rsid w:val="6B78E5F6"/>
    <w:rsid w:val="6C167898"/>
    <w:rsid w:val="6D5CFA94"/>
    <w:rsid w:val="6D6F18A8"/>
    <w:rsid w:val="6E102C8A"/>
    <w:rsid w:val="6F1EDACF"/>
    <w:rsid w:val="70B6CB07"/>
    <w:rsid w:val="71B56C57"/>
    <w:rsid w:val="74070248"/>
    <w:rsid w:val="748BDF6D"/>
    <w:rsid w:val="76EA98EB"/>
    <w:rsid w:val="778A5EE8"/>
    <w:rsid w:val="77F8AF10"/>
    <w:rsid w:val="783E702D"/>
    <w:rsid w:val="78A0D917"/>
    <w:rsid w:val="78B037C0"/>
    <w:rsid w:val="78B81FDC"/>
    <w:rsid w:val="7943FD39"/>
    <w:rsid w:val="7B15C034"/>
    <w:rsid w:val="7B4D8614"/>
    <w:rsid w:val="7B4F4B36"/>
    <w:rsid w:val="7BA52C25"/>
    <w:rsid w:val="7E72BE49"/>
    <w:rsid w:val="7F9AF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67146472"/>
  <w15:chartTrackingRefBased/>
  <w15:docId w15:val="{3CCB4B86-146C-4815-9514-28D591FF1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160" w:line="276" w:lineRule="auto"/>
    </w:pPr>
    <w:rPr>
      <w:rFonts w:ascii="Aptos" w:hAnsi="Aptos" w:eastAsia="SimSun" w:cs="Aptos"/>
      <w:kern w:val="1"/>
      <w:sz w:val="24"/>
      <w:szCs w:val="24"/>
      <w:lang w:val="en-IE"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360" w:after="80"/>
      <w:outlineLvl w:val="0"/>
    </w:pPr>
    <w:rPr>
      <w:rFonts w:ascii="Aptos Display" w:hAnsi="Aptos Display" w:cs="Aptos Display"/>
      <w:color w:val="0F4761"/>
      <w:sz w:val="40"/>
      <w:szCs w:val="40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ascii="Aptos Display" w:hAnsi="Aptos Display" w:cs="Aptos Display"/>
      <w:color w:val="0F4761"/>
      <w:sz w:val="32"/>
      <w:szCs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spacing w:after="0"/>
      <w:outlineLvl w:val="8"/>
    </w:pPr>
    <w:rPr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ascii="Symbol" w:hAnsi="Symbol" w:cs="OpenSymbol"/>
    </w:rPr>
  </w:style>
  <w:style w:type="character" w:styleId="DefaultParagraphFont0">
    <w:name w:val="Default Paragraph Font0"/>
  </w:style>
  <w:style w:type="character" w:styleId="Heading1Char" w:customStyle="1">
    <w:name w:val="Heading 1 Char"/>
    <w:basedOn w:val="DefaultParagraphFont0"/>
    <w:rPr>
      <w:rFonts w:ascii="Aptos Display" w:hAnsi="Aptos Display" w:cs="Aptos Display"/>
      <w:color w:val="0F4761"/>
      <w:sz w:val="40"/>
      <w:szCs w:val="40"/>
    </w:rPr>
  </w:style>
  <w:style w:type="character" w:styleId="Heading2Char" w:customStyle="1">
    <w:name w:val="Heading 2 Char"/>
    <w:basedOn w:val="DefaultParagraphFont0"/>
    <w:rPr>
      <w:rFonts w:ascii="Aptos Display" w:hAnsi="Aptos Display" w:cs="Aptos Display"/>
      <w:color w:val="0F4761"/>
      <w:sz w:val="32"/>
      <w:szCs w:val="32"/>
    </w:rPr>
  </w:style>
  <w:style w:type="character" w:styleId="Heading3Char" w:customStyle="1">
    <w:name w:val="Heading 3 Char"/>
    <w:basedOn w:val="DefaultParagraphFont0"/>
    <w:rPr>
      <w:color w:val="0F4761"/>
      <w:sz w:val="28"/>
      <w:szCs w:val="28"/>
    </w:rPr>
  </w:style>
  <w:style w:type="character" w:styleId="Heading4Char" w:customStyle="1">
    <w:name w:val="Heading 4 Char"/>
    <w:basedOn w:val="DefaultParagraphFont0"/>
    <w:rPr>
      <w:i/>
      <w:iCs/>
      <w:color w:val="0F4761"/>
    </w:rPr>
  </w:style>
  <w:style w:type="character" w:styleId="Heading5Char" w:customStyle="1">
    <w:name w:val="Heading 5 Char"/>
    <w:basedOn w:val="DefaultParagraphFont0"/>
    <w:rPr>
      <w:color w:val="0F4761"/>
    </w:rPr>
  </w:style>
  <w:style w:type="character" w:styleId="Heading6Char" w:customStyle="1">
    <w:name w:val="Heading 6 Char"/>
    <w:basedOn w:val="DefaultParagraphFont0"/>
    <w:rPr>
      <w:i/>
      <w:iCs/>
      <w:color w:val="595959"/>
    </w:rPr>
  </w:style>
  <w:style w:type="character" w:styleId="Heading7Char" w:customStyle="1">
    <w:name w:val="Heading 7 Char"/>
    <w:basedOn w:val="DefaultParagraphFont0"/>
    <w:rPr>
      <w:color w:val="595959"/>
    </w:rPr>
  </w:style>
  <w:style w:type="character" w:styleId="Heading8Char" w:customStyle="1">
    <w:name w:val="Heading 8 Char"/>
    <w:basedOn w:val="DefaultParagraphFont0"/>
    <w:rPr>
      <w:i/>
      <w:iCs/>
      <w:color w:val="272727"/>
    </w:rPr>
  </w:style>
  <w:style w:type="character" w:styleId="Heading9Char" w:customStyle="1">
    <w:name w:val="Heading 9 Char"/>
    <w:basedOn w:val="DefaultParagraphFont0"/>
    <w:rPr>
      <w:color w:val="272727"/>
    </w:rPr>
  </w:style>
  <w:style w:type="character" w:styleId="TitleChar" w:customStyle="1">
    <w:name w:val="Title Char"/>
    <w:basedOn w:val="DefaultParagraphFont0"/>
    <w:rPr>
      <w:rFonts w:ascii="Aptos Display" w:hAnsi="Aptos Display" w:cs="Aptos Display"/>
      <w:spacing w:val="-10"/>
      <w:kern w:val="1"/>
      <w:sz w:val="56"/>
      <w:szCs w:val="56"/>
    </w:rPr>
  </w:style>
  <w:style w:type="character" w:styleId="SubtitleChar" w:customStyle="1">
    <w:name w:val="Subtitle Char"/>
    <w:basedOn w:val="DefaultParagraphFont0"/>
    <w:rPr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0"/>
    <w:rPr>
      <w:i/>
      <w:iCs/>
      <w:color w:val="404040"/>
    </w:rPr>
  </w:style>
  <w:style w:type="character" w:styleId="IntenseEmphasis">
    <w:name w:val="Intense Emphasis"/>
    <w:basedOn w:val="DefaultParagraphFont0"/>
    <w:qFormat/>
    <w:rPr>
      <w:i/>
      <w:iCs/>
      <w:color w:val="0F4761"/>
    </w:rPr>
  </w:style>
  <w:style w:type="character" w:styleId="IntenseQuoteChar" w:customStyle="1">
    <w:name w:val="Intense Quote Char"/>
    <w:basedOn w:val="DefaultParagraphFont0"/>
    <w:rPr>
      <w:i/>
      <w:iCs/>
      <w:color w:val="0F4761"/>
    </w:rPr>
  </w:style>
  <w:style w:type="character" w:styleId="IntenseReference">
    <w:name w:val="Intense Reference"/>
    <w:basedOn w:val="DefaultParagraphFont0"/>
    <w:qFormat/>
    <w:rPr>
      <w:b/>
      <w:bCs/>
      <w:smallCaps/>
      <w:color w:val="0F4761"/>
      <w:spacing w:val="5"/>
    </w:rPr>
  </w:style>
  <w:style w:type="character" w:styleId="HeaderChar" w:customStyle="1">
    <w:name w:val="Header Char"/>
    <w:basedOn w:val="DefaultParagraphFont0"/>
  </w:style>
  <w:style w:type="character" w:styleId="FooterChar" w:customStyle="1">
    <w:name w:val="Footer Char"/>
    <w:basedOn w:val="DefaultParagraphFont0"/>
  </w:style>
  <w:style w:type="character" w:styleId="Hyperlink">
    <w:name w:val="Hyperlink"/>
    <w:basedOn w:val="DefaultParagraphFont0"/>
    <w:rPr>
      <w:color w:val="467886"/>
      <w:u w:val="single"/>
      <w:lang/>
    </w:rPr>
  </w:style>
  <w:style w:type="character" w:styleId="UnresolvedMention">
    <w:name w:val="Unresolved Mention"/>
    <w:basedOn w:val="DefaultParagraphFont0"/>
    <w:rPr>
      <w:color w:val="605E5C"/>
    </w:rPr>
  </w:style>
  <w:style w:type="character" w:styleId="ListLabel3" w:customStyle="1">
    <w:name w:val="ListLabel 3"/>
    <w:rPr>
      <w:rFonts w:cs="Courier New"/>
    </w:rPr>
  </w:style>
  <w:style w:type="character" w:styleId="FollowedHyperlink">
    <w:name w:val="FollowedHyperlink"/>
    <w:rPr>
      <w:color w:val="800000"/>
      <w:u w:val="single"/>
      <w:lang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ourceText" w:customStyle="1">
    <w:name w:val="Source Text"/>
    <w:rPr>
      <w:rFonts w:ascii="Courier New" w:hAnsi="Courier New" w:eastAsia="MS PGothic" w:cs="Courier New"/>
    </w:rPr>
  </w:style>
  <w:style w:type="character" w:styleId="IndexLink" w:customStyle="1">
    <w:name w:val="Index Link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" w:customStyle="1">
    <w:name w:val="Index"/>
    <w:basedOn w:val="Normal"/>
    <w:pPr>
      <w:suppressLineNumbers/>
    </w:pPr>
    <w:rPr>
      <w:rFonts w:cs="Lucida Sans"/>
    </w:rPr>
  </w:style>
  <w:style w:type="paragraph" w:styleId="Title">
    <w:name w:val="Title"/>
    <w:basedOn w:val="Normal"/>
    <w:next w:val="Subtitle"/>
    <w:qFormat/>
    <w:pPr>
      <w:spacing w:after="80" w:line="100" w:lineRule="atLeast"/>
    </w:pPr>
    <w:rPr>
      <w:rFonts w:ascii="Aptos Display" w:hAnsi="Aptos Display" w:cs="Aptos Display"/>
      <w:b/>
      <w:bCs/>
      <w:spacing w:val="-10"/>
      <w:sz w:val="56"/>
      <w:szCs w:val="56"/>
    </w:rPr>
  </w:style>
  <w:style w:type="paragraph" w:styleId="Subtitle">
    <w:name w:val="Subtitle"/>
    <w:basedOn w:val="Normal"/>
    <w:next w:val="BodyText"/>
    <w:qFormat/>
    <w:rPr>
      <w:i/>
      <w:iCs/>
      <w:color w:val="595959"/>
      <w:spacing w:val="15"/>
      <w:sz w:val="28"/>
      <w:szCs w:val="28"/>
    </w:rPr>
  </w:style>
  <w:style w:type="paragraph" w:styleId="Quote">
    <w:name w:val="Quote"/>
    <w:basedOn w:val="Normal"/>
    <w:qFormat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IntenseQuote">
    <w:name w:val="Intense Quote"/>
    <w:basedOn w:val="Normal"/>
    <w:qFormat/>
    <w:pPr>
      <w:pBdr>
        <w:top w:val="single" w:color="008080" w:sz="4" w:space="10"/>
        <w:bottom w:val="single" w:color="008080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ContentsHeading" w:customStyle="1">
    <w:name w:val="Contents Heading"/>
    <w:basedOn w:val="Heading1"/>
    <w:pPr>
      <w:numPr>
        <w:numId w:val="0"/>
      </w:numPr>
      <w:suppressLineNumbers/>
      <w:spacing w:before="240" w:after="0" w:line="252" w:lineRule="auto"/>
    </w:pPr>
    <w:rPr>
      <w:b/>
      <w:bCs/>
      <w:sz w:val="32"/>
      <w:szCs w:val="32"/>
      <w:lang w:val="en-US"/>
    </w:rPr>
  </w:style>
  <w:style w:type="paragraph" w:styleId="TOC1">
    <w:name w:val="toc 1"/>
    <w:basedOn w:val="Normal"/>
    <w:pPr>
      <w:tabs>
        <w:tab w:val="right" w:leader="dot" w:pos="9638"/>
      </w:tabs>
      <w:spacing w:after="100"/>
    </w:pPr>
  </w:style>
  <w:style w:type="paragraph" w:styleId="caption0" w:customStyle="1">
    <w:name w:val="caption0"/>
    <w:basedOn w:val="Normal"/>
    <w:pPr>
      <w:spacing w:after="200" w:line="100" w:lineRule="atLeast"/>
    </w:pPr>
    <w:rPr>
      <w:i/>
      <w:iCs/>
      <w:color w:val="0E2841"/>
      <w:sz w:val="18"/>
      <w:szCs w:val="18"/>
    </w:rPr>
  </w:style>
  <w:style w:type="paragraph" w:styleId="tableoffigures" w:customStyle="1">
    <w:name w:val="table of figures"/>
    <w:basedOn w:val="Normal"/>
    <w:pPr>
      <w:spacing w:after="0"/>
    </w:pPr>
  </w:style>
  <w:style w:type="paragraph" w:styleId="Bibliography">
    <w:name w:val="Bibliography"/>
    <w:basedOn w:val="Normal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OC2">
    <w:name w:val="toc 2"/>
    <w:basedOn w:val="Index"/>
    <w:pPr>
      <w:tabs>
        <w:tab w:val="right" w:leader="dot" w:pos="9355"/>
      </w:tabs>
      <w:ind w:left="283"/>
    </w:pPr>
  </w:style>
  <w:style w:type="paragraph" w:styleId="TOC3">
    <w:name w:val="toc 3"/>
    <w:basedOn w:val="Index"/>
    <w:pPr>
      <w:tabs>
        <w:tab w:val="right" w:leader="dot" w:pos="9072"/>
      </w:tabs>
      <w:ind w:left="566"/>
    </w:pPr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styleId="Contents10" w:customStyle="1">
    <w:name w:val="Contents 10"/>
    <w:basedOn w:val="Index"/>
    <w:pPr>
      <w:tabs>
        <w:tab w:val="right" w:leader="dot" w:pos="7091"/>
      </w:tabs>
      <w:ind w:left="2547"/>
    </w:pPr>
  </w:style>
  <w:style w:type="paragraph" w:styleId="HorizontalLine" w:customStyle="1">
    <w:name w:val="Horizontal Line"/>
    <w:basedOn w:val="Normal"/>
    <w:next w:val="BodyText"/>
    <w:pPr>
      <w:suppressLineNumbers/>
      <w:pBdr>
        <w:bottom w:val="double" w:color="808080" w:sz="1" w:space="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omments" Target="comments.xml" Id="Re75f7acc32af4a2e" /><Relationship Type="http://schemas.microsoft.com/office/2011/relationships/people" Target="people.xml" Id="R6fbcdd0d55a64412" /><Relationship Type="http://schemas.microsoft.com/office/2011/relationships/commentsExtended" Target="commentsExtended.xml" Id="R988d5e6cd29a4050" /><Relationship Type="http://schemas.microsoft.com/office/2016/09/relationships/commentsIds" Target="commentsIds.xml" Id="Rdde7e761b48d451b" /><Relationship Type="http://schemas.microsoft.com/office/2018/08/relationships/commentsExtensible" Target="commentsExtensible.xml" Id="Rb2d9f8251d0445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CS5024 Main Assignment Template</dc:title>
  <dc:subject/>
  <dc:creator>Patrick.Denny</dc:creator>
  <keywords>AI, Ecosystems</keywords>
  <dc:description>The template is intended to provide the students with a consistent format for submitting their work.</dc:description>
  <lastModifiedBy>ULStudent:TERENCE.COFFEY</lastModifiedBy>
  <revision>6</revision>
  <lastPrinted>1601-01-01T00:00:00.0000000Z</lastPrinted>
  <dcterms:created xsi:type="dcterms:W3CDTF">2024-10-27T18:13:00.0000000Z</dcterms:created>
  <dcterms:modified xsi:type="dcterms:W3CDTF">2024-11-09T17:30:40.0520486Z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Status">
    <vt:lpwstr>Draft</vt:lpwstr>
  </property>
</Properties>
</file>